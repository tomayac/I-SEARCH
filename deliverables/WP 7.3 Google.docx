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3528D" w14:textId="77777777" w:rsidR="009B4B6D" w:rsidRPr="00EB3857" w:rsidRDefault="00F94740" w:rsidP="00864DAC">
      <w:pPr>
        <w:jc w:val="right"/>
        <w:rPr>
          <w:lang w:val="en-GB"/>
        </w:rPr>
      </w:pPr>
      <w:r w:rsidRPr="00EB3857">
        <w:rPr>
          <w:noProof/>
        </w:rPr>
        <mc:AlternateContent>
          <mc:Choice Requires="wps">
            <w:drawing>
              <wp:anchor distT="0" distB="0" distL="114300" distR="114300" simplePos="0" relativeHeight="251657728" behindDoc="0" locked="0" layoutInCell="1" allowOverlap="1" wp14:anchorId="747996B0" wp14:editId="7796CEA0">
                <wp:simplePos x="0" y="0"/>
                <wp:positionH relativeFrom="page">
                  <wp:posOffset>557530</wp:posOffset>
                </wp:positionH>
                <wp:positionV relativeFrom="page">
                  <wp:posOffset>671830</wp:posOffset>
                </wp:positionV>
                <wp:extent cx="6400800" cy="8686800"/>
                <wp:effectExtent l="43180" t="43180" r="42545" b="4254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686800"/>
                        </a:xfrm>
                        <a:prstGeom prst="rect">
                          <a:avLst/>
                        </a:prstGeom>
                        <a:solidFill>
                          <a:srgbClr val="FFFFFF"/>
                        </a:solidFill>
                        <a:ln w="76200" cmpd="tri">
                          <a:solidFill>
                            <a:srgbClr val="617C30"/>
                          </a:solidFill>
                          <a:miter lim="800000"/>
                          <a:headEnd/>
                          <a:tailEnd/>
                        </a:ln>
                      </wps:spPr>
                      <wps:txbx>
                        <w:txbxContent>
                          <w:p w14:paraId="5B7DE813" w14:textId="77777777" w:rsidR="00B67D22" w:rsidRDefault="00B67D22" w:rsidP="00864DAC">
                            <w:pPr>
                              <w:jc w:val="center"/>
                            </w:pPr>
                          </w:p>
                          <w:p w14:paraId="083CFE91" w14:textId="77777777" w:rsidR="00B67D22" w:rsidRDefault="00B67D22" w:rsidP="00864DAC">
                            <w:pPr>
                              <w:pStyle w:val="CoverLogo"/>
                            </w:pPr>
                            <w:r>
                              <w:rPr>
                                <w:noProof/>
                              </w:rPr>
                              <w:drawing>
                                <wp:inline distT="0" distB="0" distL="0" distR="0" wp14:anchorId="1720D2B3" wp14:editId="613FD645">
                                  <wp:extent cx="2853055" cy="2853055"/>
                                  <wp:effectExtent l="0" t="0" r="0" b="0"/>
                                  <wp:docPr id="2" name="Bild 2" descr="logo-transparent-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ransparent-500x5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26FEB61A" w14:textId="77777777" w:rsidR="00B67D22" w:rsidRDefault="00B67D22" w:rsidP="00864DAC">
                            <w:pPr>
                              <w:pStyle w:val="CoverSubject"/>
                              <w:rPr>
                                <w:i w:val="0"/>
                                <w:sz w:val="40"/>
                              </w:rPr>
                            </w:pPr>
                            <w:r>
                              <w:rPr>
                                <w:i w:val="0"/>
                                <w:sz w:val="40"/>
                              </w:rPr>
                              <w:t xml:space="preserve"> “I-SEARCH user interfaces</w:t>
                            </w:r>
                            <w:r>
                              <w:rPr>
                                <w:i w:val="0"/>
                                <w:sz w:val="40"/>
                              </w:rPr>
                              <w:br/>
                            </w:r>
                            <w:r w:rsidRPr="00030224">
                              <w:rPr>
                                <w:i w:val="0"/>
                                <w:sz w:val="40"/>
                              </w:rPr>
                              <w:t>for PCs and mobile devices</w:t>
                            </w:r>
                            <w:r>
                              <w:rPr>
                                <w:i w:val="0"/>
                                <w:sz w:val="40"/>
                              </w:rPr>
                              <w:t>”</w:t>
                            </w:r>
                          </w:p>
                          <w:p w14:paraId="149CCA7B" w14:textId="77777777" w:rsidR="00B67D22" w:rsidRDefault="00B67D22" w:rsidP="00FB3F69">
                            <w:pPr>
                              <w:pStyle w:val="CoverSubject"/>
                              <w:spacing w:after="0"/>
                            </w:pPr>
                            <w:r>
                              <w:t>D7.3</w:t>
                            </w:r>
                          </w:p>
                          <w:p w14:paraId="5E108BA7" w14:textId="77777777" w:rsidR="00B67D22" w:rsidRPr="00FB3F69" w:rsidRDefault="00B67D22" w:rsidP="00864DAC">
                            <w:pPr>
                              <w:pStyle w:val="CoverSubject"/>
                              <w:rPr>
                                <w:sz w:val="24"/>
                              </w:rPr>
                            </w:pPr>
                          </w:p>
                          <w:p w14:paraId="3BCA5DA2" w14:textId="77777777" w:rsidR="00B67D22" w:rsidRPr="00E41F0A" w:rsidRDefault="00B67D22" w:rsidP="00864DAC">
                            <w:pPr>
                              <w:pStyle w:val="CoverDocNumber"/>
                              <w:rPr>
                                <w:lang w:val="en-GB"/>
                              </w:rPr>
                            </w:pPr>
                            <w:r w:rsidRPr="00E41F0A">
                              <w:rPr>
                                <w:lang w:val="en-GB"/>
                              </w:rPr>
                              <w:t>‘</w:t>
                            </w:r>
                            <w:fldSimple w:instr=" FILENAME   \* MERGEFORMAT ">
                              <w:r w:rsidRPr="00030224">
                                <w:rPr>
                                  <w:noProof/>
                                  <w:lang w:val="en-GB"/>
                                </w:rPr>
                                <w:t>WP 7.3</w:t>
                              </w:r>
                              <w:r>
                                <w:rPr>
                                  <w:noProof/>
                                </w:rPr>
                                <w:t xml:space="preserve"> Google.docx</w:t>
                              </w:r>
                            </w:fldSimple>
                            <w:r w:rsidRPr="00620C87">
                              <w:rPr>
                                <w:lang w:val="en-GB"/>
                              </w:rPr>
                              <w:t>’</w:t>
                            </w:r>
                          </w:p>
                          <w:p w14:paraId="5D76F321" w14:textId="77777777" w:rsidR="00B67D22" w:rsidRDefault="00B67D22" w:rsidP="00864DAC">
                            <w:pPr>
                              <w:pStyle w:val="CoverVersion"/>
                            </w:pPr>
                            <w:r>
                              <w:t>Version: 1.0</w:t>
                            </w:r>
                          </w:p>
                          <w:p w14:paraId="375A2CAE" w14:textId="77777777" w:rsidR="00B67D22" w:rsidRPr="00A530FE" w:rsidRDefault="00B67D22" w:rsidP="00864DAC">
                            <w:pPr>
                              <w:pStyle w:val="CoverVersion"/>
                            </w:pPr>
                            <w:r w:rsidRPr="00A530FE">
                              <w:t xml:space="preserve">Last Update: </w:t>
                            </w:r>
                            <w:r>
                              <w:fldChar w:fldCharType="begin"/>
                            </w:r>
                            <w:r>
                              <w:instrText xml:space="preserve"> SAVEDATE  \@ "D/M/YYYY H:MM:ss YM/PM"  \* MERGEFORMAT </w:instrText>
                            </w:r>
                            <w:r>
                              <w:fldChar w:fldCharType="separate"/>
                            </w:r>
                            <w:r>
                              <w:rPr>
                                <w:noProof/>
                              </w:rPr>
                              <w:t>22/6/2012 12:06:00 20126/P6</w:t>
                            </w:r>
                            <w:r>
                              <w:rPr>
                                <w:noProof/>
                              </w:rPr>
                              <w:fldChar w:fldCharType="end"/>
                            </w:r>
                          </w:p>
                          <w:p w14:paraId="1970D413" w14:textId="77777777" w:rsidR="00B67D22" w:rsidRPr="00A530FE" w:rsidRDefault="00B67D22" w:rsidP="00864DAC">
                            <w:pPr>
                              <w:jc w:val="center"/>
                            </w:pPr>
                          </w:p>
                          <w:p w14:paraId="18848D9C" w14:textId="77777777" w:rsidR="00B67D22" w:rsidRPr="00A530FE" w:rsidRDefault="00B67D22" w:rsidP="00864DAC">
                            <w:pPr>
                              <w:jc w:val="center"/>
                            </w:pPr>
                          </w:p>
                          <w:p w14:paraId="30394FB2" w14:textId="77777777" w:rsidR="00B67D22" w:rsidRPr="00A530FE" w:rsidRDefault="00B67D22" w:rsidP="00864DAC">
                            <w:pPr>
                              <w:jc w:val="center"/>
                            </w:pPr>
                          </w:p>
                          <w:p w14:paraId="21B33815" w14:textId="77777777" w:rsidR="00B67D22" w:rsidRPr="00A530FE" w:rsidRDefault="00B67D22" w:rsidP="00864DAC">
                            <w:pPr>
                              <w:jc w:val="center"/>
                            </w:pPr>
                            <w:r w:rsidRPr="00A530FE">
                              <w:t>Distribution Level: PU (Report), RE (Prototype)</w:t>
                            </w:r>
                          </w:p>
                          <w:p w14:paraId="737B3DFD" w14:textId="77777777" w:rsidR="00B67D22" w:rsidRPr="00A530FE" w:rsidRDefault="00B67D22" w:rsidP="00864DAC">
                            <w:pPr>
                              <w:jc w:val="center"/>
                            </w:pPr>
                          </w:p>
                          <w:p w14:paraId="5A06143C" w14:textId="77777777" w:rsidR="00B67D22" w:rsidRPr="00A530FE" w:rsidRDefault="00B67D22" w:rsidP="00864DAC">
                            <w:pPr>
                              <w:jc w:val="center"/>
                            </w:pPr>
                          </w:p>
                          <w:p w14:paraId="36432F6B" w14:textId="77777777" w:rsidR="00B67D22" w:rsidRPr="00A530FE" w:rsidRDefault="00B67D22" w:rsidP="00864DAC">
                            <w:pPr>
                              <w:jc w:val="center"/>
                            </w:pPr>
                          </w:p>
                          <w:p w14:paraId="4A7EEBBF" w14:textId="77777777" w:rsidR="00B67D22" w:rsidRPr="00810D80" w:rsidRDefault="00B67D22" w:rsidP="006B4F4D">
                            <w:pPr>
                              <w:numPr>
                                <w:ilvl w:val="0"/>
                                <w:numId w:val="2"/>
                              </w:numPr>
                              <w:rPr>
                                <w:i/>
                                <w:sz w:val="16"/>
                                <w:lang w:val="en-GB"/>
                              </w:rPr>
                            </w:pPr>
                            <w:r>
                              <w:rPr>
                                <w:b/>
                                <w:i/>
                                <w:sz w:val="16"/>
                                <w:lang w:val="en-GB"/>
                              </w:rPr>
                              <w:t xml:space="preserve">Distribution level </w:t>
                            </w:r>
                          </w:p>
                          <w:p w14:paraId="0226C9FE" w14:textId="77777777" w:rsidR="00B67D22" w:rsidRDefault="00B67D22" w:rsidP="00864DAC">
                            <w:pPr>
                              <w:ind w:left="1080"/>
                              <w:rPr>
                                <w:i/>
                                <w:sz w:val="16"/>
                                <w:lang w:val="en-GB"/>
                              </w:rPr>
                            </w:pPr>
                            <w:r>
                              <w:rPr>
                                <w:i/>
                                <w:sz w:val="16"/>
                                <w:lang w:val="en-GB"/>
                              </w:rPr>
                              <w:t xml:space="preserve">PU </w:t>
                            </w:r>
                            <w:r w:rsidRPr="003D73F0">
                              <w:rPr>
                                <w:i/>
                                <w:sz w:val="16"/>
                                <w:lang w:val="en-GB"/>
                              </w:rPr>
                              <w:t xml:space="preserve">= Public, </w:t>
                            </w:r>
                          </w:p>
                          <w:p w14:paraId="251FD351" w14:textId="77777777" w:rsidR="00B67D22" w:rsidRDefault="00B67D22" w:rsidP="00864DAC">
                            <w:pPr>
                              <w:ind w:left="1080"/>
                              <w:rPr>
                                <w:i/>
                                <w:sz w:val="16"/>
                                <w:lang w:val="en-GB"/>
                              </w:rPr>
                            </w:pPr>
                            <w:r w:rsidRPr="003D73F0">
                              <w:rPr>
                                <w:i/>
                                <w:sz w:val="16"/>
                                <w:lang w:val="en-GB"/>
                              </w:rPr>
                              <w:t xml:space="preserve">RE = Restricted to a group of the specified Consortium, </w:t>
                            </w:r>
                          </w:p>
                          <w:p w14:paraId="50FA8D30" w14:textId="77777777" w:rsidR="00B67D22" w:rsidRDefault="00B67D22" w:rsidP="00864DAC">
                            <w:pPr>
                              <w:ind w:left="1080"/>
                              <w:rPr>
                                <w:i/>
                                <w:sz w:val="16"/>
                                <w:lang w:val="en-GB"/>
                              </w:rPr>
                            </w:pPr>
                            <w:r w:rsidRPr="003D73F0">
                              <w:rPr>
                                <w:i/>
                                <w:sz w:val="16"/>
                                <w:lang w:val="en-GB"/>
                              </w:rPr>
                              <w:t xml:space="preserve">PP = Restricted to other program participants (including Commission Services), </w:t>
                            </w:r>
                          </w:p>
                          <w:p w14:paraId="37075536" w14:textId="77777777" w:rsidR="00B67D22" w:rsidRDefault="00B67D22" w:rsidP="00864DAC">
                            <w:pPr>
                              <w:ind w:left="1080"/>
                              <w:rPr>
                                <w:b/>
                                <w:i/>
                                <w:sz w:val="16"/>
                                <w:lang w:val="en-GB"/>
                              </w:rPr>
                            </w:pPr>
                            <w:r w:rsidRPr="00810D80">
                              <w:rPr>
                                <w:b/>
                                <w:i/>
                                <w:sz w:val="16"/>
                                <w:lang w:val="en-GB"/>
                              </w:rPr>
                              <w:t xml:space="preserve">CO= Confidential, only for members of the </w:t>
                            </w:r>
                            <w:r>
                              <w:rPr>
                                <w:b/>
                                <w:i/>
                                <w:sz w:val="16"/>
                                <w:lang w:val="en-GB"/>
                              </w:rPr>
                              <w:t>I-SEARCH</w:t>
                            </w:r>
                            <w:r w:rsidRPr="00810D80">
                              <w:rPr>
                                <w:b/>
                                <w:i/>
                                <w:sz w:val="16"/>
                                <w:lang w:val="en-GB"/>
                              </w:rPr>
                              <w:t xml:space="preserve"> Consortium (including the Commission Services)</w:t>
                            </w:r>
                          </w:p>
                          <w:p w14:paraId="2F5CCC3D" w14:textId="77777777" w:rsidR="00B67D22" w:rsidRDefault="00B67D22" w:rsidP="00864DAC">
                            <w:pPr>
                              <w:ind w:left="1080"/>
                              <w:rPr>
                                <w:b/>
                                <w:i/>
                                <w:sz w:val="16"/>
                                <w:lang w:val="en-GB"/>
                              </w:rPr>
                            </w:pPr>
                          </w:p>
                          <w:p w14:paraId="16140EEA" w14:textId="77777777" w:rsidR="00B67D22" w:rsidRDefault="00B67D22" w:rsidP="00864DAC">
                            <w:pPr>
                              <w:ind w:left="1080"/>
                              <w:rPr>
                                <w:b/>
                                <w:i/>
                                <w:sz w:val="16"/>
                                <w:lang w:val="en-GB"/>
                              </w:rPr>
                            </w:pPr>
                          </w:p>
                          <w:p w14:paraId="1A8CD6D1" w14:textId="77777777" w:rsidR="00B67D22" w:rsidRDefault="00B67D22" w:rsidP="00864DAC">
                            <w:pPr>
                              <w:ind w:left="1080"/>
                              <w:rPr>
                                <w:b/>
                                <w:i/>
                                <w:sz w:val="16"/>
                                <w:lang w:val="en-GB"/>
                              </w:rPr>
                            </w:pPr>
                          </w:p>
                          <w:p w14:paraId="2819BF0F" w14:textId="77777777" w:rsidR="00B67D22" w:rsidRDefault="00B67D22" w:rsidP="00864DAC">
                            <w:pPr>
                              <w:ind w:left="1080"/>
                              <w:rPr>
                                <w:b/>
                                <w:i/>
                                <w:sz w:val="16"/>
                                <w:lang w:val="en-GB"/>
                              </w:rPr>
                            </w:pPr>
                          </w:p>
                          <w:p w14:paraId="7EC35F96" w14:textId="77777777" w:rsidR="00B67D22" w:rsidRPr="00810D80" w:rsidRDefault="00B67D22" w:rsidP="00864DAC">
                            <w:pPr>
                              <w:ind w:left="1080"/>
                              <w:rPr>
                                <w:b/>
                                <w:i/>
                                <w:sz w:val="16"/>
                                <w:lang w:val="en-GB"/>
                              </w:rPr>
                            </w:pPr>
                          </w:p>
                          <w:p w14:paraId="28370617" w14:textId="77777777" w:rsidR="00B67D22" w:rsidRPr="00620C87" w:rsidRDefault="00B67D22" w:rsidP="00864DAC">
                            <w:pPr>
                              <w:autoSpaceDE w:val="0"/>
                              <w:autoSpaceDN w:val="0"/>
                              <w:adjustRightInd w:val="0"/>
                              <w:jc w:val="left"/>
                              <w:rPr>
                                <w:b/>
                                <w:bCs/>
                                <w:i/>
                                <w:iCs/>
                                <w:sz w:val="20"/>
                                <w:szCs w:val="20"/>
                                <w:lang w:val="en-GB" w:eastAsia="fr-FR"/>
                              </w:rPr>
                            </w:pPr>
                            <w:r w:rsidRPr="00620C87">
                              <w:rPr>
                                <w:b/>
                                <w:bCs/>
                                <w:i/>
                                <w:iCs/>
                                <w:sz w:val="20"/>
                                <w:szCs w:val="20"/>
                                <w:lang w:val="en-GB" w:eastAsia="fr-FR"/>
                              </w:rPr>
                              <w:t>The research leading to these results has received funding from the European Community's Seventh Framework</w:t>
                            </w:r>
                          </w:p>
                          <w:p w14:paraId="61F158ED" w14:textId="77777777" w:rsidR="00B67D22" w:rsidRPr="00620C87" w:rsidRDefault="00B67D22" w:rsidP="00864DAC">
                            <w:pPr>
                              <w:jc w:val="center"/>
                              <w:rPr>
                                <w:b/>
                                <w:bCs/>
                                <w:i/>
                                <w:iCs/>
                                <w:sz w:val="20"/>
                                <w:szCs w:val="20"/>
                                <w:lang w:val="en-GB" w:eastAsia="fr-FR"/>
                              </w:rPr>
                            </w:pPr>
                            <w:r w:rsidRPr="00620C87">
                              <w:rPr>
                                <w:b/>
                                <w:bCs/>
                                <w:i/>
                                <w:iCs/>
                                <w:sz w:val="20"/>
                                <w:szCs w:val="20"/>
                                <w:lang w:val="en-GB" w:eastAsia="fr-FR"/>
                              </w:rPr>
                              <w:t>Programme (FP7/2007-2013) under grant agreement n° 248296</w:t>
                            </w:r>
                          </w:p>
                          <w:p w14:paraId="02ED5B43" w14:textId="77777777" w:rsidR="00B67D22" w:rsidRPr="00620C87" w:rsidRDefault="00B67D22" w:rsidP="00864DAC">
                            <w:pPr>
                              <w:jc w:val="center"/>
                              <w:rPr>
                                <w:b/>
                                <w:bCs/>
                                <w:i/>
                                <w:iCs/>
                                <w:sz w:val="20"/>
                                <w:szCs w:val="20"/>
                                <w:lang w:val="en-GB" w:eastAsia="fr-FR"/>
                              </w:rPr>
                            </w:pPr>
                          </w:p>
                          <w:p w14:paraId="66D2C0AD" w14:textId="77777777" w:rsidR="00B67D22" w:rsidRPr="00CC09C1" w:rsidRDefault="00B67D22" w:rsidP="00864DAC">
                            <w:pPr>
                              <w:jc w:val="right"/>
                              <w:rPr>
                                <w:lang w:val="en-GB"/>
                              </w:rPr>
                            </w:pPr>
                            <w:r>
                              <w:rPr>
                                <w:noProof/>
                              </w:rPr>
                              <w:drawing>
                                <wp:inline distT="0" distB="0" distL="0" distR="0" wp14:anchorId="690C0C93" wp14:editId="0E4B58BE">
                                  <wp:extent cx="702945" cy="550545"/>
                                  <wp:effectExtent l="0" t="0" r="1905" b="1905"/>
                                  <wp:docPr id="4" name="Bild 4" descr="f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945" cy="550545"/>
                                          </a:xfrm>
                                          <a:prstGeom prst="rect">
                                            <a:avLst/>
                                          </a:prstGeom>
                                          <a:noFill/>
                                          <a:ln>
                                            <a:noFill/>
                                          </a:ln>
                                        </pic:spPr>
                                      </pic:pic>
                                    </a:graphicData>
                                  </a:graphic>
                                </wp:inline>
                              </w:drawing>
                            </w:r>
                            <w:r>
                              <w:rPr>
                                <w:noProof/>
                              </w:rPr>
                              <w:drawing>
                                <wp:inline distT="0" distB="0" distL="0" distR="0" wp14:anchorId="7B9835BB" wp14:editId="1952366E">
                                  <wp:extent cx="906145" cy="457200"/>
                                  <wp:effectExtent l="0" t="0" r="8255" b="0"/>
                                  <wp:docPr id="6" name="Bild 6" descr="info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so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45" cy="457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43.9pt;margin-top:52.9pt;width:7in;height:6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" strokecolor="#617c30" strokeweight="6pt">
                <v:stroke linestyle="thickBetweenThin"/>
                <v:textbox>
                  <w:txbxContent>
                    <w:p w14:paraId="5B7DE813" w14:textId="77777777" w:rsidR="00B67D22" w:rsidRDefault="00B67D22" w:rsidP="00864DAC">
                      <w:pPr>
                        <w:jc w:val="center"/>
                      </w:pPr>
                    </w:p>
                    <w:p w14:paraId="083CFE91" w14:textId="77777777" w:rsidR="00B67D22" w:rsidRDefault="00B67D22" w:rsidP="00864DAC">
                      <w:pPr>
                        <w:pStyle w:val="CoverLogo"/>
                      </w:pPr>
                      <w:r>
                        <w:rPr>
                          <w:noProof/>
                        </w:rPr>
                        <w:drawing>
                          <wp:inline distT="0" distB="0" distL="0" distR="0" wp14:anchorId="1720D2B3" wp14:editId="613FD645">
                            <wp:extent cx="2853055" cy="2853055"/>
                            <wp:effectExtent l="0" t="0" r="0" b="0"/>
                            <wp:docPr id="2" name="Bild 2" descr="logo-transparent-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ransparent-500x5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26FEB61A" w14:textId="77777777" w:rsidR="00B67D22" w:rsidRDefault="00B67D22" w:rsidP="00864DAC">
                      <w:pPr>
                        <w:pStyle w:val="CoverSubject"/>
                        <w:rPr>
                          <w:i w:val="0"/>
                          <w:sz w:val="40"/>
                        </w:rPr>
                      </w:pPr>
                      <w:r>
                        <w:rPr>
                          <w:i w:val="0"/>
                          <w:sz w:val="40"/>
                        </w:rPr>
                        <w:t xml:space="preserve"> “I-SEARCH user interfaces</w:t>
                      </w:r>
                      <w:r>
                        <w:rPr>
                          <w:i w:val="0"/>
                          <w:sz w:val="40"/>
                        </w:rPr>
                        <w:br/>
                      </w:r>
                      <w:r w:rsidRPr="00030224">
                        <w:rPr>
                          <w:i w:val="0"/>
                          <w:sz w:val="40"/>
                        </w:rPr>
                        <w:t>for PCs and mobile devices</w:t>
                      </w:r>
                      <w:r>
                        <w:rPr>
                          <w:i w:val="0"/>
                          <w:sz w:val="40"/>
                        </w:rPr>
                        <w:t>”</w:t>
                      </w:r>
                    </w:p>
                    <w:p w14:paraId="149CCA7B" w14:textId="77777777" w:rsidR="00B67D22" w:rsidRDefault="00B67D22" w:rsidP="00FB3F69">
                      <w:pPr>
                        <w:pStyle w:val="CoverSubject"/>
                        <w:spacing w:after="0"/>
                      </w:pPr>
                      <w:r>
                        <w:t>D7.3</w:t>
                      </w:r>
                    </w:p>
                    <w:p w14:paraId="5E108BA7" w14:textId="77777777" w:rsidR="00B67D22" w:rsidRPr="00FB3F69" w:rsidRDefault="00B67D22" w:rsidP="00864DAC">
                      <w:pPr>
                        <w:pStyle w:val="CoverSubject"/>
                        <w:rPr>
                          <w:sz w:val="24"/>
                        </w:rPr>
                      </w:pPr>
                    </w:p>
                    <w:p w14:paraId="3BCA5DA2" w14:textId="77777777" w:rsidR="00B67D22" w:rsidRPr="00E41F0A" w:rsidRDefault="00B67D22" w:rsidP="00864DAC">
                      <w:pPr>
                        <w:pStyle w:val="CoverDocNumber"/>
                        <w:rPr>
                          <w:lang w:val="en-GB"/>
                        </w:rPr>
                      </w:pPr>
                      <w:r w:rsidRPr="00E41F0A">
                        <w:rPr>
                          <w:lang w:val="en-GB"/>
                        </w:rPr>
                        <w:t>‘</w:t>
                      </w:r>
                      <w:fldSimple w:instr=" FILENAME   \* MERGEFORMAT ">
                        <w:r w:rsidRPr="00030224">
                          <w:rPr>
                            <w:noProof/>
                            <w:lang w:val="en-GB"/>
                          </w:rPr>
                          <w:t>WP 7.3</w:t>
                        </w:r>
                        <w:r>
                          <w:rPr>
                            <w:noProof/>
                          </w:rPr>
                          <w:t xml:space="preserve"> Google.docx</w:t>
                        </w:r>
                      </w:fldSimple>
                      <w:r w:rsidRPr="00620C87">
                        <w:rPr>
                          <w:lang w:val="en-GB"/>
                        </w:rPr>
                        <w:t>’</w:t>
                      </w:r>
                    </w:p>
                    <w:p w14:paraId="5D76F321" w14:textId="77777777" w:rsidR="00B67D22" w:rsidRDefault="00B67D22" w:rsidP="00864DAC">
                      <w:pPr>
                        <w:pStyle w:val="CoverVersion"/>
                      </w:pPr>
                      <w:r>
                        <w:t>Version: 1.0</w:t>
                      </w:r>
                    </w:p>
                    <w:p w14:paraId="375A2CAE" w14:textId="77777777" w:rsidR="00B67D22" w:rsidRPr="00A530FE" w:rsidRDefault="00B67D22" w:rsidP="00864DAC">
                      <w:pPr>
                        <w:pStyle w:val="CoverVersion"/>
                      </w:pPr>
                      <w:r w:rsidRPr="00A530FE">
                        <w:t xml:space="preserve">Last Update: </w:t>
                      </w:r>
                      <w:r>
                        <w:fldChar w:fldCharType="begin"/>
                      </w:r>
                      <w:r>
                        <w:instrText xml:space="preserve"> SAVEDATE  \@ "D/M/YYYY H:MM:ss YM/PM"  \* MERGEFORMAT </w:instrText>
                      </w:r>
                      <w:r>
                        <w:fldChar w:fldCharType="separate"/>
                      </w:r>
                      <w:r>
                        <w:rPr>
                          <w:noProof/>
                        </w:rPr>
                        <w:t>22/6/2012 12:06:00 20126/P6</w:t>
                      </w:r>
                      <w:r>
                        <w:rPr>
                          <w:noProof/>
                        </w:rPr>
                        <w:fldChar w:fldCharType="end"/>
                      </w:r>
                    </w:p>
                    <w:p w14:paraId="1970D413" w14:textId="77777777" w:rsidR="00B67D22" w:rsidRPr="00A530FE" w:rsidRDefault="00B67D22" w:rsidP="00864DAC">
                      <w:pPr>
                        <w:jc w:val="center"/>
                      </w:pPr>
                    </w:p>
                    <w:p w14:paraId="18848D9C" w14:textId="77777777" w:rsidR="00B67D22" w:rsidRPr="00A530FE" w:rsidRDefault="00B67D22" w:rsidP="00864DAC">
                      <w:pPr>
                        <w:jc w:val="center"/>
                      </w:pPr>
                    </w:p>
                    <w:p w14:paraId="30394FB2" w14:textId="77777777" w:rsidR="00B67D22" w:rsidRPr="00A530FE" w:rsidRDefault="00B67D22" w:rsidP="00864DAC">
                      <w:pPr>
                        <w:jc w:val="center"/>
                      </w:pPr>
                    </w:p>
                    <w:p w14:paraId="21B33815" w14:textId="77777777" w:rsidR="00B67D22" w:rsidRPr="00A530FE" w:rsidRDefault="00B67D22" w:rsidP="00864DAC">
                      <w:pPr>
                        <w:jc w:val="center"/>
                      </w:pPr>
                      <w:r w:rsidRPr="00A530FE">
                        <w:t>Distribution Level: PU (Report), RE (Prototype)</w:t>
                      </w:r>
                    </w:p>
                    <w:p w14:paraId="737B3DFD" w14:textId="77777777" w:rsidR="00B67D22" w:rsidRPr="00A530FE" w:rsidRDefault="00B67D22" w:rsidP="00864DAC">
                      <w:pPr>
                        <w:jc w:val="center"/>
                      </w:pPr>
                    </w:p>
                    <w:p w14:paraId="5A06143C" w14:textId="77777777" w:rsidR="00B67D22" w:rsidRPr="00A530FE" w:rsidRDefault="00B67D22" w:rsidP="00864DAC">
                      <w:pPr>
                        <w:jc w:val="center"/>
                      </w:pPr>
                    </w:p>
                    <w:p w14:paraId="36432F6B" w14:textId="77777777" w:rsidR="00B67D22" w:rsidRPr="00A530FE" w:rsidRDefault="00B67D22" w:rsidP="00864DAC">
                      <w:pPr>
                        <w:jc w:val="center"/>
                      </w:pPr>
                    </w:p>
                    <w:p w14:paraId="4A7EEBBF" w14:textId="77777777" w:rsidR="00B67D22" w:rsidRPr="00810D80" w:rsidRDefault="00B67D22" w:rsidP="006B4F4D">
                      <w:pPr>
                        <w:numPr>
                          <w:ilvl w:val="0"/>
                          <w:numId w:val="2"/>
                        </w:numPr>
                        <w:rPr>
                          <w:i/>
                          <w:sz w:val="16"/>
                          <w:lang w:val="en-GB"/>
                        </w:rPr>
                      </w:pPr>
                      <w:r>
                        <w:rPr>
                          <w:b/>
                          <w:i/>
                          <w:sz w:val="16"/>
                          <w:lang w:val="en-GB"/>
                        </w:rPr>
                        <w:t xml:space="preserve">Distribution level </w:t>
                      </w:r>
                    </w:p>
                    <w:p w14:paraId="0226C9FE" w14:textId="77777777" w:rsidR="00B67D22" w:rsidRDefault="00B67D22" w:rsidP="00864DAC">
                      <w:pPr>
                        <w:ind w:left="1080"/>
                        <w:rPr>
                          <w:i/>
                          <w:sz w:val="16"/>
                          <w:lang w:val="en-GB"/>
                        </w:rPr>
                      </w:pPr>
                      <w:r>
                        <w:rPr>
                          <w:i/>
                          <w:sz w:val="16"/>
                          <w:lang w:val="en-GB"/>
                        </w:rPr>
                        <w:t xml:space="preserve">PU </w:t>
                      </w:r>
                      <w:r w:rsidRPr="003D73F0">
                        <w:rPr>
                          <w:i/>
                          <w:sz w:val="16"/>
                          <w:lang w:val="en-GB"/>
                        </w:rPr>
                        <w:t xml:space="preserve">= Public, </w:t>
                      </w:r>
                    </w:p>
                    <w:p w14:paraId="251FD351" w14:textId="77777777" w:rsidR="00B67D22" w:rsidRDefault="00B67D22" w:rsidP="00864DAC">
                      <w:pPr>
                        <w:ind w:left="1080"/>
                        <w:rPr>
                          <w:i/>
                          <w:sz w:val="16"/>
                          <w:lang w:val="en-GB"/>
                        </w:rPr>
                      </w:pPr>
                      <w:r w:rsidRPr="003D73F0">
                        <w:rPr>
                          <w:i/>
                          <w:sz w:val="16"/>
                          <w:lang w:val="en-GB"/>
                        </w:rPr>
                        <w:t xml:space="preserve">RE = Restricted to a group of the specified Consortium, </w:t>
                      </w:r>
                    </w:p>
                    <w:p w14:paraId="50FA8D30" w14:textId="77777777" w:rsidR="00B67D22" w:rsidRDefault="00B67D22" w:rsidP="00864DAC">
                      <w:pPr>
                        <w:ind w:left="1080"/>
                        <w:rPr>
                          <w:i/>
                          <w:sz w:val="16"/>
                          <w:lang w:val="en-GB"/>
                        </w:rPr>
                      </w:pPr>
                      <w:r w:rsidRPr="003D73F0">
                        <w:rPr>
                          <w:i/>
                          <w:sz w:val="16"/>
                          <w:lang w:val="en-GB"/>
                        </w:rPr>
                        <w:t xml:space="preserve">PP = Restricted to other program participants (including Commission Services), </w:t>
                      </w:r>
                    </w:p>
                    <w:p w14:paraId="37075536" w14:textId="77777777" w:rsidR="00B67D22" w:rsidRDefault="00B67D22" w:rsidP="00864DAC">
                      <w:pPr>
                        <w:ind w:left="1080"/>
                        <w:rPr>
                          <w:b/>
                          <w:i/>
                          <w:sz w:val="16"/>
                          <w:lang w:val="en-GB"/>
                        </w:rPr>
                      </w:pPr>
                      <w:r w:rsidRPr="00810D80">
                        <w:rPr>
                          <w:b/>
                          <w:i/>
                          <w:sz w:val="16"/>
                          <w:lang w:val="en-GB"/>
                        </w:rPr>
                        <w:t xml:space="preserve">CO= Confidential, only for members of the </w:t>
                      </w:r>
                      <w:r>
                        <w:rPr>
                          <w:b/>
                          <w:i/>
                          <w:sz w:val="16"/>
                          <w:lang w:val="en-GB"/>
                        </w:rPr>
                        <w:t>I-SEARCH</w:t>
                      </w:r>
                      <w:r w:rsidRPr="00810D80">
                        <w:rPr>
                          <w:b/>
                          <w:i/>
                          <w:sz w:val="16"/>
                          <w:lang w:val="en-GB"/>
                        </w:rPr>
                        <w:t xml:space="preserve"> Consortium (including the Commission Services)</w:t>
                      </w:r>
                    </w:p>
                    <w:p w14:paraId="2F5CCC3D" w14:textId="77777777" w:rsidR="00B67D22" w:rsidRDefault="00B67D22" w:rsidP="00864DAC">
                      <w:pPr>
                        <w:ind w:left="1080"/>
                        <w:rPr>
                          <w:b/>
                          <w:i/>
                          <w:sz w:val="16"/>
                          <w:lang w:val="en-GB"/>
                        </w:rPr>
                      </w:pPr>
                    </w:p>
                    <w:p w14:paraId="16140EEA" w14:textId="77777777" w:rsidR="00B67D22" w:rsidRDefault="00B67D22" w:rsidP="00864DAC">
                      <w:pPr>
                        <w:ind w:left="1080"/>
                        <w:rPr>
                          <w:b/>
                          <w:i/>
                          <w:sz w:val="16"/>
                          <w:lang w:val="en-GB"/>
                        </w:rPr>
                      </w:pPr>
                    </w:p>
                    <w:p w14:paraId="1A8CD6D1" w14:textId="77777777" w:rsidR="00B67D22" w:rsidRDefault="00B67D22" w:rsidP="00864DAC">
                      <w:pPr>
                        <w:ind w:left="1080"/>
                        <w:rPr>
                          <w:b/>
                          <w:i/>
                          <w:sz w:val="16"/>
                          <w:lang w:val="en-GB"/>
                        </w:rPr>
                      </w:pPr>
                    </w:p>
                    <w:p w14:paraId="2819BF0F" w14:textId="77777777" w:rsidR="00B67D22" w:rsidRDefault="00B67D22" w:rsidP="00864DAC">
                      <w:pPr>
                        <w:ind w:left="1080"/>
                        <w:rPr>
                          <w:b/>
                          <w:i/>
                          <w:sz w:val="16"/>
                          <w:lang w:val="en-GB"/>
                        </w:rPr>
                      </w:pPr>
                    </w:p>
                    <w:p w14:paraId="7EC35F96" w14:textId="77777777" w:rsidR="00B67D22" w:rsidRPr="00810D80" w:rsidRDefault="00B67D22" w:rsidP="00864DAC">
                      <w:pPr>
                        <w:ind w:left="1080"/>
                        <w:rPr>
                          <w:b/>
                          <w:i/>
                          <w:sz w:val="16"/>
                          <w:lang w:val="en-GB"/>
                        </w:rPr>
                      </w:pPr>
                    </w:p>
                    <w:p w14:paraId="28370617" w14:textId="77777777" w:rsidR="00B67D22" w:rsidRPr="00620C87" w:rsidRDefault="00B67D22" w:rsidP="00864DAC">
                      <w:pPr>
                        <w:autoSpaceDE w:val="0"/>
                        <w:autoSpaceDN w:val="0"/>
                        <w:adjustRightInd w:val="0"/>
                        <w:jc w:val="left"/>
                        <w:rPr>
                          <w:b/>
                          <w:bCs/>
                          <w:i/>
                          <w:iCs/>
                          <w:sz w:val="20"/>
                          <w:szCs w:val="20"/>
                          <w:lang w:val="en-GB" w:eastAsia="fr-FR"/>
                        </w:rPr>
                      </w:pPr>
                      <w:r w:rsidRPr="00620C87">
                        <w:rPr>
                          <w:b/>
                          <w:bCs/>
                          <w:i/>
                          <w:iCs/>
                          <w:sz w:val="20"/>
                          <w:szCs w:val="20"/>
                          <w:lang w:val="en-GB" w:eastAsia="fr-FR"/>
                        </w:rPr>
                        <w:t>The research leading to these results has received funding from the European Community's Seventh Framework</w:t>
                      </w:r>
                    </w:p>
                    <w:p w14:paraId="61F158ED" w14:textId="77777777" w:rsidR="00B67D22" w:rsidRPr="00620C87" w:rsidRDefault="00B67D22" w:rsidP="00864DAC">
                      <w:pPr>
                        <w:jc w:val="center"/>
                        <w:rPr>
                          <w:b/>
                          <w:bCs/>
                          <w:i/>
                          <w:iCs/>
                          <w:sz w:val="20"/>
                          <w:szCs w:val="20"/>
                          <w:lang w:val="en-GB" w:eastAsia="fr-FR"/>
                        </w:rPr>
                      </w:pPr>
                      <w:r w:rsidRPr="00620C87">
                        <w:rPr>
                          <w:b/>
                          <w:bCs/>
                          <w:i/>
                          <w:iCs/>
                          <w:sz w:val="20"/>
                          <w:szCs w:val="20"/>
                          <w:lang w:val="en-GB" w:eastAsia="fr-FR"/>
                        </w:rPr>
                        <w:t>Programme (FP7/2007-2013) under grant agreement n° 248296</w:t>
                      </w:r>
                    </w:p>
                    <w:p w14:paraId="02ED5B43" w14:textId="77777777" w:rsidR="00B67D22" w:rsidRPr="00620C87" w:rsidRDefault="00B67D22" w:rsidP="00864DAC">
                      <w:pPr>
                        <w:jc w:val="center"/>
                        <w:rPr>
                          <w:b/>
                          <w:bCs/>
                          <w:i/>
                          <w:iCs/>
                          <w:sz w:val="20"/>
                          <w:szCs w:val="20"/>
                          <w:lang w:val="en-GB" w:eastAsia="fr-FR"/>
                        </w:rPr>
                      </w:pPr>
                    </w:p>
                    <w:p w14:paraId="66D2C0AD" w14:textId="77777777" w:rsidR="00B67D22" w:rsidRPr="00CC09C1" w:rsidRDefault="00B67D22" w:rsidP="00864DAC">
                      <w:pPr>
                        <w:jc w:val="right"/>
                        <w:rPr>
                          <w:lang w:val="en-GB"/>
                        </w:rPr>
                      </w:pPr>
                      <w:r>
                        <w:rPr>
                          <w:noProof/>
                        </w:rPr>
                        <w:drawing>
                          <wp:inline distT="0" distB="0" distL="0" distR="0" wp14:anchorId="690C0C93" wp14:editId="0E4B58BE">
                            <wp:extent cx="702945" cy="550545"/>
                            <wp:effectExtent l="0" t="0" r="1905" b="1905"/>
                            <wp:docPr id="4" name="Bild 4" descr="f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945" cy="550545"/>
                                    </a:xfrm>
                                    <a:prstGeom prst="rect">
                                      <a:avLst/>
                                    </a:prstGeom>
                                    <a:noFill/>
                                    <a:ln>
                                      <a:noFill/>
                                    </a:ln>
                                  </pic:spPr>
                                </pic:pic>
                              </a:graphicData>
                            </a:graphic>
                          </wp:inline>
                        </w:drawing>
                      </w:r>
                      <w:r>
                        <w:rPr>
                          <w:noProof/>
                        </w:rPr>
                        <w:drawing>
                          <wp:inline distT="0" distB="0" distL="0" distR="0" wp14:anchorId="7B9835BB" wp14:editId="1952366E">
                            <wp:extent cx="906145" cy="457200"/>
                            <wp:effectExtent l="0" t="0" r="8255" b="0"/>
                            <wp:docPr id="6" name="Bild 6" descr="info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so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45" cy="457200"/>
                                    </a:xfrm>
                                    <a:prstGeom prst="rect">
                                      <a:avLst/>
                                    </a:prstGeom>
                                    <a:noFill/>
                                    <a:ln>
                                      <a:noFill/>
                                    </a:ln>
                                  </pic:spPr>
                                </pic:pic>
                              </a:graphicData>
                            </a:graphic>
                          </wp:inline>
                        </w:drawing>
                      </w:r>
                    </w:p>
                  </w:txbxContent>
                </v:textbox>
                <w10:wrap anchorx="page" anchory="page"/>
              </v:shape>
            </w:pict>
          </mc:Fallback>
        </mc:AlternateContent>
      </w:r>
    </w:p>
    <w:p w14:paraId="6A92DB3D" w14:textId="77777777" w:rsidR="009B4B6D" w:rsidRPr="00EB3857" w:rsidRDefault="009B4B6D" w:rsidP="00864DAC">
      <w:pPr>
        <w:rPr>
          <w:b/>
          <w:color w:val="595959"/>
          <w:lang w:val="en-GB"/>
        </w:rPr>
      </w:pPr>
      <w:r w:rsidRPr="00EB3857">
        <w:rPr>
          <w:lang w:val="en-GB"/>
        </w:rPr>
        <w:br w:type="page"/>
      </w:r>
      <w:r w:rsidRPr="00EB3857">
        <w:rPr>
          <w:b/>
          <w:color w:val="595959"/>
          <w:lang w:val="en-GB"/>
        </w:rPr>
        <w:lastRenderedPageBreak/>
        <w:t>The I-SEARCH Project Consortium groups the following organizations:</w:t>
      </w:r>
    </w:p>
    <w:p w14:paraId="1EF1A248" w14:textId="77777777" w:rsidR="009B4B6D" w:rsidRPr="00EB3857" w:rsidRDefault="009B4B6D" w:rsidP="00864DAC">
      <w:pPr>
        <w:rPr>
          <w:b/>
          <w:color w:val="333399"/>
          <w:lang w:val="en-GB"/>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1E0" w:firstRow="1" w:lastRow="1" w:firstColumn="1" w:lastColumn="1" w:noHBand="0" w:noVBand="0"/>
      </w:tblPr>
      <w:tblGrid>
        <w:gridCol w:w="6629"/>
        <w:gridCol w:w="1575"/>
        <w:gridCol w:w="1083"/>
      </w:tblGrid>
      <w:tr w:rsidR="009B4B6D" w:rsidRPr="00EB3857" w14:paraId="0DB2587F" w14:textId="77777777">
        <w:tc>
          <w:tcPr>
            <w:tcW w:w="6629" w:type="dxa"/>
            <w:tcBorders>
              <w:top w:val="thinThickSmallGap" w:sz="24" w:space="0" w:color="auto"/>
            </w:tcBorders>
          </w:tcPr>
          <w:p w14:paraId="36EB65F2" w14:textId="77777777" w:rsidR="009B4B6D" w:rsidRPr="00EB3857" w:rsidRDefault="009B4B6D" w:rsidP="00864DAC">
            <w:pPr>
              <w:jc w:val="center"/>
              <w:rPr>
                <w:b/>
                <w:bCs/>
                <w:lang w:val="en-GB"/>
              </w:rPr>
            </w:pPr>
            <w:r w:rsidRPr="00EB3857">
              <w:rPr>
                <w:b/>
                <w:bCs/>
                <w:lang w:val="en-GB"/>
              </w:rPr>
              <w:t>Partner Name</w:t>
            </w:r>
          </w:p>
        </w:tc>
        <w:tc>
          <w:tcPr>
            <w:tcW w:w="1575" w:type="dxa"/>
            <w:tcBorders>
              <w:top w:val="thinThickSmallGap" w:sz="24" w:space="0" w:color="auto"/>
            </w:tcBorders>
          </w:tcPr>
          <w:p w14:paraId="7FB2BAD2" w14:textId="77777777" w:rsidR="009B4B6D" w:rsidRPr="00EB3857" w:rsidRDefault="009B4B6D" w:rsidP="00864DAC">
            <w:pPr>
              <w:jc w:val="center"/>
              <w:rPr>
                <w:b/>
                <w:bCs/>
                <w:lang w:val="en-GB"/>
              </w:rPr>
            </w:pPr>
            <w:r w:rsidRPr="00EB3857">
              <w:rPr>
                <w:b/>
                <w:bCs/>
                <w:lang w:val="en-GB"/>
              </w:rPr>
              <w:t>Short name</w:t>
            </w:r>
          </w:p>
        </w:tc>
        <w:tc>
          <w:tcPr>
            <w:tcW w:w="1083" w:type="dxa"/>
            <w:tcBorders>
              <w:top w:val="thinThickSmallGap" w:sz="24" w:space="0" w:color="auto"/>
            </w:tcBorders>
          </w:tcPr>
          <w:p w14:paraId="06B5F631" w14:textId="77777777" w:rsidR="009B4B6D" w:rsidRPr="00EB3857" w:rsidRDefault="009B4B6D" w:rsidP="00864DAC">
            <w:pPr>
              <w:jc w:val="center"/>
              <w:rPr>
                <w:b/>
                <w:bCs/>
                <w:lang w:val="en-GB"/>
              </w:rPr>
            </w:pPr>
            <w:r w:rsidRPr="00EB3857">
              <w:rPr>
                <w:b/>
                <w:bCs/>
                <w:lang w:val="en-GB"/>
              </w:rPr>
              <w:t>Country</w:t>
            </w:r>
          </w:p>
        </w:tc>
      </w:tr>
      <w:tr w:rsidR="009B4B6D" w:rsidRPr="00EB3857" w14:paraId="3EFB6002" w14:textId="77777777">
        <w:tc>
          <w:tcPr>
            <w:tcW w:w="6629" w:type="dxa"/>
          </w:tcPr>
          <w:p w14:paraId="0DF9B770" w14:textId="77777777" w:rsidR="009B4B6D" w:rsidRPr="00EB3857" w:rsidRDefault="009B4B6D" w:rsidP="00864DAC">
            <w:pPr>
              <w:rPr>
                <w:lang w:val="en-GB"/>
              </w:rPr>
            </w:pPr>
            <w:r w:rsidRPr="00EB3857">
              <w:rPr>
                <w:lang w:val="en-GB"/>
              </w:rPr>
              <w:t>Centre for Research and Technology Hellas / Informatics and Telematics Institute</w:t>
            </w:r>
          </w:p>
        </w:tc>
        <w:tc>
          <w:tcPr>
            <w:tcW w:w="1575" w:type="dxa"/>
          </w:tcPr>
          <w:p w14:paraId="3FFEF91D" w14:textId="77777777" w:rsidR="009B4B6D" w:rsidRPr="00EB3857" w:rsidRDefault="009B4B6D" w:rsidP="00864DAC">
            <w:pPr>
              <w:jc w:val="center"/>
              <w:rPr>
                <w:lang w:val="en-GB"/>
              </w:rPr>
            </w:pPr>
            <w:r w:rsidRPr="00EB3857">
              <w:rPr>
                <w:lang w:val="en-GB"/>
              </w:rPr>
              <w:t>CERTH</w:t>
            </w:r>
          </w:p>
        </w:tc>
        <w:tc>
          <w:tcPr>
            <w:tcW w:w="1083" w:type="dxa"/>
          </w:tcPr>
          <w:p w14:paraId="33A79491" w14:textId="77777777" w:rsidR="009B4B6D" w:rsidRPr="00EB3857" w:rsidRDefault="009B4B6D" w:rsidP="00864DAC">
            <w:pPr>
              <w:jc w:val="center"/>
              <w:rPr>
                <w:lang w:val="en-GB"/>
              </w:rPr>
            </w:pPr>
            <w:r w:rsidRPr="00EB3857">
              <w:rPr>
                <w:lang w:val="en-GB"/>
              </w:rPr>
              <w:t>GR</w:t>
            </w:r>
          </w:p>
        </w:tc>
      </w:tr>
      <w:tr w:rsidR="009B4B6D" w:rsidRPr="00EB3857" w14:paraId="7578CF5C" w14:textId="77777777">
        <w:tc>
          <w:tcPr>
            <w:tcW w:w="6629" w:type="dxa"/>
          </w:tcPr>
          <w:p w14:paraId="4C9F04B1" w14:textId="77777777" w:rsidR="009B4B6D" w:rsidRPr="00EB3857" w:rsidRDefault="009B4B6D" w:rsidP="00864DAC">
            <w:pPr>
              <w:rPr>
                <w:lang w:val="en-GB"/>
              </w:rPr>
            </w:pPr>
            <w:r w:rsidRPr="00EB3857">
              <w:rPr>
                <w:lang w:val="en-GB"/>
              </w:rPr>
              <w:t>JCP-Consult</w:t>
            </w:r>
          </w:p>
        </w:tc>
        <w:tc>
          <w:tcPr>
            <w:tcW w:w="1575" w:type="dxa"/>
          </w:tcPr>
          <w:p w14:paraId="0B83DD96" w14:textId="77777777" w:rsidR="009B4B6D" w:rsidRPr="00EB3857" w:rsidRDefault="009B4B6D" w:rsidP="00864DAC">
            <w:pPr>
              <w:jc w:val="center"/>
              <w:rPr>
                <w:lang w:val="en-GB"/>
              </w:rPr>
            </w:pPr>
            <w:r w:rsidRPr="00EB3857">
              <w:rPr>
                <w:lang w:val="en-GB"/>
              </w:rPr>
              <w:t>JCP</w:t>
            </w:r>
          </w:p>
        </w:tc>
        <w:tc>
          <w:tcPr>
            <w:tcW w:w="1083" w:type="dxa"/>
          </w:tcPr>
          <w:p w14:paraId="5CD86A74" w14:textId="77777777" w:rsidR="009B4B6D" w:rsidRPr="00EB3857" w:rsidRDefault="009B4B6D" w:rsidP="00864DAC">
            <w:pPr>
              <w:jc w:val="center"/>
              <w:rPr>
                <w:lang w:val="en-GB"/>
              </w:rPr>
            </w:pPr>
            <w:r w:rsidRPr="00EB3857">
              <w:rPr>
                <w:lang w:val="en-GB"/>
              </w:rPr>
              <w:t>FR</w:t>
            </w:r>
          </w:p>
        </w:tc>
      </w:tr>
      <w:tr w:rsidR="009B4B6D" w:rsidRPr="00EB3857" w14:paraId="3F876701" w14:textId="77777777">
        <w:tc>
          <w:tcPr>
            <w:tcW w:w="6629" w:type="dxa"/>
          </w:tcPr>
          <w:p w14:paraId="36B7F9DA" w14:textId="77777777" w:rsidR="009B4B6D" w:rsidRPr="00287257" w:rsidRDefault="009B4B6D" w:rsidP="00864DAC">
            <w:pPr>
              <w:rPr>
                <w:lang w:val="de-DE"/>
              </w:rPr>
            </w:pPr>
            <w:r w:rsidRPr="00287257">
              <w:rPr>
                <w:lang w:val="de-DE"/>
              </w:rPr>
              <w:t xml:space="preserve">Institut National de Recherche en </w:t>
            </w:r>
            <w:proofErr w:type="spellStart"/>
            <w:r w:rsidRPr="00287257">
              <w:rPr>
                <w:lang w:val="de-DE"/>
              </w:rPr>
              <w:t>Informatique</w:t>
            </w:r>
            <w:proofErr w:type="spellEnd"/>
          </w:p>
        </w:tc>
        <w:tc>
          <w:tcPr>
            <w:tcW w:w="1575" w:type="dxa"/>
          </w:tcPr>
          <w:p w14:paraId="4AF8FCBB" w14:textId="77777777" w:rsidR="009B4B6D" w:rsidRPr="00EB3857" w:rsidRDefault="009B4B6D" w:rsidP="00864DAC">
            <w:pPr>
              <w:jc w:val="center"/>
              <w:rPr>
                <w:lang w:val="en-GB"/>
              </w:rPr>
            </w:pPr>
            <w:r w:rsidRPr="00EB3857">
              <w:rPr>
                <w:lang w:val="en-GB"/>
              </w:rPr>
              <w:t>INRIA</w:t>
            </w:r>
          </w:p>
        </w:tc>
        <w:tc>
          <w:tcPr>
            <w:tcW w:w="1083" w:type="dxa"/>
          </w:tcPr>
          <w:p w14:paraId="4D047849" w14:textId="77777777" w:rsidR="009B4B6D" w:rsidRPr="00EB3857" w:rsidRDefault="009B4B6D" w:rsidP="00864DAC">
            <w:pPr>
              <w:jc w:val="center"/>
              <w:rPr>
                <w:lang w:val="en-GB"/>
              </w:rPr>
            </w:pPr>
            <w:r w:rsidRPr="00EB3857">
              <w:rPr>
                <w:lang w:val="en-GB"/>
              </w:rPr>
              <w:t>FR</w:t>
            </w:r>
          </w:p>
        </w:tc>
      </w:tr>
      <w:tr w:rsidR="009B4B6D" w:rsidRPr="00EB3857" w14:paraId="2AE2C8B0" w14:textId="77777777">
        <w:tc>
          <w:tcPr>
            <w:tcW w:w="6629" w:type="dxa"/>
          </w:tcPr>
          <w:p w14:paraId="48876D13" w14:textId="77777777" w:rsidR="009B4B6D" w:rsidRPr="00EB3857" w:rsidRDefault="009B4B6D" w:rsidP="00864DAC">
            <w:pPr>
              <w:rPr>
                <w:lang w:val="en-GB"/>
              </w:rPr>
            </w:pPr>
            <w:r w:rsidRPr="00EB3857">
              <w:rPr>
                <w:lang w:val="en-GB"/>
              </w:rPr>
              <w:t xml:space="preserve">Athens Technology </w:t>
            </w:r>
            <w:proofErr w:type="spellStart"/>
            <w:r w:rsidRPr="00EB3857">
              <w:rPr>
                <w:lang w:val="en-GB"/>
              </w:rPr>
              <w:t>Center</w:t>
            </w:r>
            <w:proofErr w:type="spellEnd"/>
          </w:p>
        </w:tc>
        <w:tc>
          <w:tcPr>
            <w:tcW w:w="1575" w:type="dxa"/>
          </w:tcPr>
          <w:p w14:paraId="0E705855" w14:textId="77777777" w:rsidR="009B4B6D" w:rsidRPr="00EB3857" w:rsidRDefault="009B4B6D" w:rsidP="00864DAC">
            <w:pPr>
              <w:jc w:val="center"/>
              <w:rPr>
                <w:lang w:val="en-GB"/>
              </w:rPr>
            </w:pPr>
            <w:r w:rsidRPr="00EB3857">
              <w:rPr>
                <w:lang w:val="en-GB"/>
              </w:rPr>
              <w:t>ATC</w:t>
            </w:r>
          </w:p>
        </w:tc>
        <w:tc>
          <w:tcPr>
            <w:tcW w:w="1083" w:type="dxa"/>
          </w:tcPr>
          <w:p w14:paraId="06F973F9" w14:textId="77777777" w:rsidR="009B4B6D" w:rsidRPr="00EB3857" w:rsidRDefault="009B4B6D" w:rsidP="00864DAC">
            <w:pPr>
              <w:jc w:val="center"/>
              <w:rPr>
                <w:lang w:val="en-GB"/>
              </w:rPr>
            </w:pPr>
            <w:r w:rsidRPr="00EB3857">
              <w:rPr>
                <w:lang w:val="en-GB"/>
              </w:rPr>
              <w:t>GR</w:t>
            </w:r>
          </w:p>
        </w:tc>
      </w:tr>
      <w:tr w:rsidR="009B4B6D" w:rsidRPr="00EB3857" w14:paraId="59A8E7BF" w14:textId="77777777">
        <w:tc>
          <w:tcPr>
            <w:tcW w:w="6629" w:type="dxa"/>
          </w:tcPr>
          <w:p w14:paraId="5939C860" w14:textId="77777777" w:rsidR="009B4B6D" w:rsidRPr="00EB3857" w:rsidRDefault="009B4B6D" w:rsidP="00864DAC">
            <w:pPr>
              <w:rPr>
                <w:lang w:val="en-GB"/>
              </w:rPr>
            </w:pPr>
            <w:r w:rsidRPr="00EB3857">
              <w:rPr>
                <w:lang w:val="en-GB"/>
              </w:rPr>
              <w:t xml:space="preserve">Engineering </w:t>
            </w:r>
            <w:proofErr w:type="spellStart"/>
            <w:r w:rsidRPr="00EB3857">
              <w:rPr>
                <w:lang w:val="en-GB"/>
              </w:rPr>
              <w:t>Ingegneria</w:t>
            </w:r>
            <w:proofErr w:type="spellEnd"/>
            <w:r w:rsidRPr="00EB3857">
              <w:rPr>
                <w:lang w:val="en-GB"/>
              </w:rPr>
              <w:t xml:space="preserve"> </w:t>
            </w:r>
            <w:proofErr w:type="spellStart"/>
            <w:r w:rsidRPr="00EB3857">
              <w:rPr>
                <w:lang w:val="en-GB"/>
              </w:rPr>
              <w:t>Informatica</w:t>
            </w:r>
            <w:proofErr w:type="spellEnd"/>
            <w:r w:rsidRPr="00EB3857">
              <w:rPr>
                <w:lang w:val="en-GB"/>
              </w:rPr>
              <w:t xml:space="preserve"> </w:t>
            </w:r>
            <w:proofErr w:type="spellStart"/>
            <w:r w:rsidRPr="00EB3857">
              <w:rPr>
                <w:lang w:val="en-GB"/>
              </w:rPr>
              <w:t>S.p.A</w:t>
            </w:r>
            <w:proofErr w:type="spellEnd"/>
            <w:r w:rsidRPr="00EB3857">
              <w:rPr>
                <w:lang w:val="en-GB"/>
              </w:rPr>
              <w:t>.</w:t>
            </w:r>
          </w:p>
        </w:tc>
        <w:tc>
          <w:tcPr>
            <w:tcW w:w="1575" w:type="dxa"/>
          </w:tcPr>
          <w:p w14:paraId="18C8ECCF" w14:textId="77777777" w:rsidR="009B4B6D" w:rsidRPr="00EB3857" w:rsidRDefault="009B4B6D" w:rsidP="00864DAC">
            <w:pPr>
              <w:jc w:val="center"/>
              <w:rPr>
                <w:lang w:val="en-GB"/>
              </w:rPr>
            </w:pPr>
            <w:r w:rsidRPr="00EB3857">
              <w:rPr>
                <w:lang w:val="en-GB"/>
              </w:rPr>
              <w:t>ENG</w:t>
            </w:r>
          </w:p>
        </w:tc>
        <w:tc>
          <w:tcPr>
            <w:tcW w:w="1083" w:type="dxa"/>
          </w:tcPr>
          <w:p w14:paraId="6F31842F" w14:textId="77777777" w:rsidR="009B4B6D" w:rsidRPr="00EB3857" w:rsidRDefault="009B4B6D" w:rsidP="00864DAC">
            <w:pPr>
              <w:jc w:val="center"/>
              <w:rPr>
                <w:lang w:val="en-GB"/>
              </w:rPr>
            </w:pPr>
            <w:r w:rsidRPr="00EB3857">
              <w:rPr>
                <w:lang w:val="en-GB"/>
              </w:rPr>
              <w:t>IT</w:t>
            </w:r>
          </w:p>
        </w:tc>
      </w:tr>
      <w:tr w:rsidR="009B4B6D" w:rsidRPr="00EB3857" w14:paraId="68666F00" w14:textId="77777777">
        <w:tc>
          <w:tcPr>
            <w:tcW w:w="6629" w:type="dxa"/>
          </w:tcPr>
          <w:p w14:paraId="3FCF8126" w14:textId="77777777" w:rsidR="009B4B6D" w:rsidRPr="00EB3857" w:rsidRDefault="009B4B6D" w:rsidP="00864DAC">
            <w:pPr>
              <w:rPr>
                <w:lang w:val="en-GB"/>
              </w:rPr>
            </w:pPr>
            <w:r w:rsidRPr="00EB3857">
              <w:rPr>
                <w:lang w:val="en-GB"/>
              </w:rPr>
              <w:t>Google Ireland Limited</w:t>
            </w:r>
          </w:p>
        </w:tc>
        <w:tc>
          <w:tcPr>
            <w:tcW w:w="1575" w:type="dxa"/>
          </w:tcPr>
          <w:p w14:paraId="169A64D3" w14:textId="77777777" w:rsidR="009B4B6D" w:rsidRPr="00EB3857" w:rsidRDefault="009B4B6D" w:rsidP="00864DAC">
            <w:pPr>
              <w:jc w:val="center"/>
              <w:rPr>
                <w:lang w:val="en-GB"/>
              </w:rPr>
            </w:pPr>
            <w:r w:rsidRPr="00EB3857">
              <w:rPr>
                <w:lang w:val="en-GB"/>
              </w:rPr>
              <w:t>Google</w:t>
            </w:r>
          </w:p>
        </w:tc>
        <w:tc>
          <w:tcPr>
            <w:tcW w:w="1083" w:type="dxa"/>
          </w:tcPr>
          <w:p w14:paraId="3C1ABA36" w14:textId="77777777" w:rsidR="009B4B6D" w:rsidRPr="00EB3857" w:rsidRDefault="009B4B6D" w:rsidP="00864DAC">
            <w:pPr>
              <w:jc w:val="center"/>
              <w:rPr>
                <w:lang w:val="en-GB"/>
              </w:rPr>
            </w:pPr>
            <w:r w:rsidRPr="00EB3857">
              <w:rPr>
                <w:lang w:val="en-GB"/>
              </w:rPr>
              <w:t>IR</w:t>
            </w:r>
          </w:p>
        </w:tc>
      </w:tr>
      <w:tr w:rsidR="009B4B6D" w:rsidRPr="00EB3857" w14:paraId="2A84087C" w14:textId="77777777">
        <w:tc>
          <w:tcPr>
            <w:tcW w:w="6629" w:type="dxa"/>
          </w:tcPr>
          <w:p w14:paraId="3CBD347B" w14:textId="77777777" w:rsidR="009B4B6D" w:rsidRPr="00EB3857" w:rsidRDefault="009B4B6D" w:rsidP="00864DAC">
            <w:pPr>
              <w:rPr>
                <w:lang w:val="en-GB"/>
              </w:rPr>
            </w:pPr>
            <w:r w:rsidRPr="00EB3857">
              <w:rPr>
                <w:lang w:val="en-GB"/>
              </w:rPr>
              <w:t>University of Genoa</w:t>
            </w:r>
          </w:p>
        </w:tc>
        <w:tc>
          <w:tcPr>
            <w:tcW w:w="1575" w:type="dxa"/>
          </w:tcPr>
          <w:p w14:paraId="41933896" w14:textId="77777777" w:rsidR="009B4B6D" w:rsidRPr="00EB3857" w:rsidRDefault="009B4B6D" w:rsidP="00864DAC">
            <w:pPr>
              <w:jc w:val="center"/>
              <w:rPr>
                <w:lang w:val="en-GB"/>
              </w:rPr>
            </w:pPr>
            <w:r w:rsidRPr="00EB3857">
              <w:rPr>
                <w:lang w:val="en-GB"/>
              </w:rPr>
              <w:t>UNIGE</w:t>
            </w:r>
          </w:p>
        </w:tc>
        <w:tc>
          <w:tcPr>
            <w:tcW w:w="1083" w:type="dxa"/>
          </w:tcPr>
          <w:p w14:paraId="47EEAD88" w14:textId="77777777" w:rsidR="009B4B6D" w:rsidRPr="00EB3857" w:rsidRDefault="009B4B6D" w:rsidP="00864DAC">
            <w:pPr>
              <w:jc w:val="center"/>
              <w:rPr>
                <w:lang w:val="en-GB"/>
              </w:rPr>
            </w:pPr>
            <w:r w:rsidRPr="00EB3857">
              <w:rPr>
                <w:lang w:val="en-GB"/>
              </w:rPr>
              <w:t>IT</w:t>
            </w:r>
          </w:p>
        </w:tc>
      </w:tr>
      <w:tr w:rsidR="009B4B6D" w:rsidRPr="00EB3857" w14:paraId="790A1A45" w14:textId="77777777">
        <w:tc>
          <w:tcPr>
            <w:tcW w:w="6629" w:type="dxa"/>
          </w:tcPr>
          <w:p w14:paraId="26463ADD" w14:textId="77777777" w:rsidR="009B4B6D" w:rsidRPr="00EB3857" w:rsidRDefault="009B4B6D" w:rsidP="00864DAC">
            <w:pPr>
              <w:rPr>
                <w:lang w:val="en-GB"/>
              </w:rPr>
            </w:pPr>
            <w:proofErr w:type="spellStart"/>
            <w:r w:rsidRPr="00EB3857">
              <w:rPr>
                <w:lang w:val="en-GB"/>
              </w:rPr>
              <w:t>Exalead</w:t>
            </w:r>
            <w:proofErr w:type="spellEnd"/>
          </w:p>
        </w:tc>
        <w:tc>
          <w:tcPr>
            <w:tcW w:w="1575" w:type="dxa"/>
          </w:tcPr>
          <w:p w14:paraId="6F4D0481" w14:textId="77777777" w:rsidR="009B4B6D" w:rsidRPr="00EB3857" w:rsidRDefault="009B4B6D" w:rsidP="00864DAC">
            <w:pPr>
              <w:jc w:val="center"/>
              <w:rPr>
                <w:lang w:val="en-GB"/>
              </w:rPr>
            </w:pPr>
            <w:r w:rsidRPr="00EB3857">
              <w:rPr>
                <w:lang w:val="en-GB"/>
              </w:rPr>
              <w:t>EXL</w:t>
            </w:r>
          </w:p>
        </w:tc>
        <w:tc>
          <w:tcPr>
            <w:tcW w:w="1083" w:type="dxa"/>
          </w:tcPr>
          <w:p w14:paraId="78B2A8FE" w14:textId="77777777" w:rsidR="009B4B6D" w:rsidRPr="00EB3857" w:rsidRDefault="009B4B6D" w:rsidP="00864DAC">
            <w:pPr>
              <w:jc w:val="center"/>
              <w:rPr>
                <w:lang w:val="en-GB"/>
              </w:rPr>
            </w:pPr>
            <w:r w:rsidRPr="00EB3857">
              <w:rPr>
                <w:lang w:val="en-GB"/>
              </w:rPr>
              <w:t>FR</w:t>
            </w:r>
          </w:p>
        </w:tc>
      </w:tr>
      <w:tr w:rsidR="009B4B6D" w:rsidRPr="00EB3857" w14:paraId="4E524B40" w14:textId="77777777">
        <w:tc>
          <w:tcPr>
            <w:tcW w:w="6629" w:type="dxa"/>
          </w:tcPr>
          <w:p w14:paraId="139ECEF7" w14:textId="77777777" w:rsidR="009B4B6D" w:rsidRPr="00EB3857" w:rsidRDefault="00AC0278" w:rsidP="00864DAC">
            <w:pPr>
              <w:rPr>
                <w:lang w:val="en-GB"/>
              </w:rPr>
            </w:pPr>
            <w:r w:rsidRPr="00EB3857">
              <w:rPr>
                <w:lang w:val="en-GB"/>
              </w:rPr>
              <w:t>Fulda</w:t>
            </w:r>
            <w:r w:rsidR="009B4B6D" w:rsidRPr="00EB3857">
              <w:rPr>
                <w:lang w:val="en-GB"/>
              </w:rPr>
              <w:t xml:space="preserve"> University of Applied Sciences</w:t>
            </w:r>
          </w:p>
        </w:tc>
        <w:tc>
          <w:tcPr>
            <w:tcW w:w="1575" w:type="dxa"/>
          </w:tcPr>
          <w:p w14:paraId="4E76A3FC" w14:textId="77777777" w:rsidR="009B4B6D" w:rsidRPr="00EB3857" w:rsidRDefault="00AC0278" w:rsidP="00864DAC">
            <w:pPr>
              <w:jc w:val="center"/>
              <w:rPr>
                <w:lang w:val="en-GB"/>
              </w:rPr>
            </w:pPr>
            <w:r w:rsidRPr="00EB3857">
              <w:rPr>
                <w:lang w:val="en-GB"/>
              </w:rPr>
              <w:t>HSF</w:t>
            </w:r>
          </w:p>
        </w:tc>
        <w:tc>
          <w:tcPr>
            <w:tcW w:w="1083" w:type="dxa"/>
          </w:tcPr>
          <w:p w14:paraId="387DD49D" w14:textId="77777777" w:rsidR="009B4B6D" w:rsidRPr="00EB3857" w:rsidRDefault="009B4B6D" w:rsidP="00864DAC">
            <w:pPr>
              <w:jc w:val="center"/>
              <w:rPr>
                <w:lang w:val="en-GB"/>
              </w:rPr>
            </w:pPr>
            <w:r w:rsidRPr="00EB3857">
              <w:rPr>
                <w:lang w:val="en-GB"/>
              </w:rPr>
              <w:t>DE</w:t>
            </w:r>
          </w:p>
        </w:tc>
      </w:tr>
      <w:tr w:rsidR="009B4B6D" w:rsidRPr="00EB3857" w14:paraId="694F1186" w14:textId="77777777">
        <w:tc>
          <w:tcPr>
            <w:tcW w:w="6629" w:type="dxa"/>
          </w:tcPr>
          <w:p w14:paraId="461DA347" w14:textId="77777777" w:rsidR="009B4B6D" w:rsidRPr="00EB3857" w:rsidRDefault="009B4B6D" w:rsidP="00864DAC">
            <w:pPr>
              <w:rPr>
                <w:lang w:val="en-GB"/>
              </w:rPr>
            </w:pPr>
            <w:proofErr w:type="spellStart"/>
            <w:r w:rsidRPr="00EB3857">
              <w:rPr>
                <w:lang w:val="en-GB"/>
              </w:rPr>
              <w:t>Accademia</w:t>
            </w:r>
            <w:proofErr w:type="spellEnd"/>
            <w:r w:rsidRPr="00EB3857">
              <w:rPr>
                <w:lang w:val="en-GB"/>
              </w:rPr>
              <w:t xml:space="preserve"> </w:t>
            </w:r>
            <w:proofErr w:type="spellStart"/>
            <w:r w:rsidRPr="00EB3857">
              <w:rPr>
                <w:lang w:val="en-GB"/>
              </w:rPr>
              <w:t>Nazionale</w:t>
            </w:r>
            <w:proofErr w:type="spellEnd"/>
            <w:r w:rsidRPr="00EB3857">
              <w:rPr>
                <w:lang w:val="en-GB"/>
              </w:rPr>
              <w:t xml:space="preserve"> di Santa Cecilia</w:t>
            </w:r>
          </w:p>
        </w:tc>
        <w:tc>
          <w:tcPr>
            <w:tcW w:w="1575" w:type="dxa"/>
          </w:tcPr>
          <w:p w14:paraId="7A0DAA24" w14:textId="77777777" w:rsidR="009B4B6D" w:rsidRPr="00EB3857" w:rsidRDefault="009B4B6D" w:rsidP="00864DAC">
            <w:pPr>
              <w:jc w:val="center"/>
              <w:rPr>
                <w:lang w:val="en-GB"/>
              </w:rPr>
            </w:pPr>
            <w:r w:rsidRPr="00EB3857">
              <w:rPr>
                <w:lang w:val="en-GB"/>
              </w:rPr>
              <w:t>ANSC</w:t>
            </w:r>
          </w:p>
        </w:tc>
        <w:tc>
          <w:tcPr>
            <w:tcW w:w="1083" w:type="dxa"/>
          </w:tcPr>
          <w:p w14:paraId="79450EA0" w14:textId="77777777" w:rsidR="009B4B6D" w:rsidRPr="00EB3857" w:rsidRDefault="009B4B6D" w:rsidP="00864DAC">
            <w:pPr>
              <w:jc w:val="center"/>
              <w:rPr>
                <w:lang w:val="en-GB"/>
              </w:rPr>
            </w:pPr>
            <w:r w:rsidRPr="00EB3857">
              <w:rPr>
                <w:lang w:val="en-GB"/>
              </w:rPr>
              <w:t>IT</w:t>
            </w:r>
          </w:p>
        </w:tc>
      </w:tr>
      <w:tr w:rsidR="009B4B6D" w:rsidRPr="00EB3857" w14:paraId="6B4C3561" w14:textId="77777777">
        <w:tc>
          <w:tcPr>
            <w:tcW w:w="6629" w:type="dxa"/>
            <w:tcBorders>
              <w:bottom w:val="thinThickSmallGap" w:sz="24" w:space="0" w:color="auto"/>
            </w:tcBorders>
          </w:tcPr>
          <w:p w14:paraId="19603632" w14:textId="77777777" w:rsidR="009B4B6D" w:rsidRPr="00EB3857" w:rsidRDefault="009B4B6D" w:rsidP="00864DAC">
            <w:pPr>
              <w:rPr>
                <w:lang w:val="en-GB"/>
              </w:rPr>
            </w:pPr>
            <w:proofErr w:type="spellStart"/>
            <w:r w:rsidRPr="00EB3857">
              <w:rPr>
                <w:lang w:val="en-GB"/>
              </w:rPr>
              <w:t>EasternGraphics</w:t>
            </w:r>
            <w:proofErr w:type="spellEnd"/>
            <w:r w:rsidRPr="00EB3857">
              <w:rPr>
                <w:lang w:val="en-GB"/>
              </w:rPr>
              <w:t xml:space="preserve"> GmbH</w:t>
            </w:r>
          </w:p>
        </w:tc>
        <w:tc>
          <w:tcPr>
            <w:tcW w:w="1575" w:type="dxa"/>
            <w:tcBorders>
              <w:bottom w:val="thinThickSmallGap" w:sz="24" w:space="0" w:color="auto"/>
            </w:tcBorders>
          </w:tcPr>
          <w:p w14:paraId="1B0BE0F3" w14:textId="77777777" w:rsidR="009B4B6D" w:rsidRPr="00EB3857" w:rsidRDefault="009B4B6D" w:rsidP="00864DAC">
            <w:pPr>
              <w:jc w:val="center"/>
              <w:rPr>
                <w:lang w:val="en-GB"/>
              </w:rPr>
            </w:pPr>
            <w:r w:rsidRPr="00EB3857">
              <w:rPr>
                <w:lang w:val="en-GB"/>
              </w:rPr>
              <w:t>EGR</w:t>
            </w:r>
          </w:p>
        </w:tc>
        <w:tc>
          <w:tcPr>
            <w:tcW w:w="1083" w:type="dxa"/>
            <w:tcBorders>
              <w:bottom w:val="thinThickSmallGap" w:sz="24" w:space="0" w:color="auto"/>
            </w:tcBorders>
          </w:tcPr>
          <w:p w14:paraId="31C19A60" w14:textId="77777777" w:rsidR="009B4B6D" w:rsidRPr="00EB3857" w:rsidRDefault="009B4B6D" w:rsidP="00864DAC">
            <w:pPr>
              <w:jc w:val="center"/>
              <w:rPr>
                <w:lang w:val="en-GB"/>
              </w:rPr>
            </w:pPr>
            <w:r w:rsidRPr="00EB3857">
              <w:rPr>
                <w:lang w:val="en-GB"/>
              </w:rPr>
              <w:t>DE</w:t>
            </w:r>
          </w:p>
        </w:tc>
      </w:tr>
    </w:tbl>
    <w:p w14:paraId="65A8C8A4" w14:textId="77777777" w:rsidR="009B4B6D" w:rsidRPr="00EB3857" w:rsidRDefault="009B4B6D" w:rsidP="00864DAC">
      <w:pPr>
        <w:rPr>
          <w:lang w:val="en-GB"/>
        </w:rPr>
      </w:pPr>
    </w:p>
    <w:p w14:paraId="172625E7" w14:textId="77777777" w:rsidR="009B4B6D" w:rsidRPr="00EB3857" w:rsidRDefault="009B4B6D" w:rsidP="00864DAC">
      <w:pPr>
        <w:rPr>
          <w:lang w:val="en-GB"/>
        </w:rPr>
      </w:pPr>
    </w:p>
    <w:p w14:paraId="2D88DF18" w14:textId="77777777" w:rsidR="009B4B6D" w:rsidRPr="00EB3857" w:rsidRDefault="009B4B6D" w:rsidP="00864DAC">
      <w:pPr>
        <w:rPr>
          <w:lang w:val="en-GB"/>
        </w:rPr>
      </w:pPr>
    </w:p>
    <w:p w14:paraId="4D54BEB0" w14:textId="68703175" w:rsidR="00F044BF" w:rsidRPr="00F044BF" w:rsidRDefault="009B4B6D" w:rsidP="00F044BF">
      <w:pPr>
        <w:pBdr>
          <w:top w:val="single" w:sz="12" w:space="1" w:color="auto"/>
          <w:left w:val="single" w:sz="12" w:space="1" w:color="auto"/>
          <w:bottom w:val="single" w:sz="12" w:space="1" w:color="auto"/>
          <w:right w:val="single" w:sz="12" w:space="8" w:color="auto"/>
        </w:pBdr>
        <w:rPr>
          <w:lang w:val="en-GB"/>
        </w:rPr>
      </w:pPr>
      <w:r w:rsidRPr="00EB3857">
        <w:rPr>
          <w:b/>
          <w:lang w:val="en-GB"/>
        </w:rPr>
        <w:t>Executive Summary:</w:t>
      </w:r>
      <w:r w:rsidRPr="00EB3857">
        <w:rPr>
          <w:b/>
          <w:lang w:val="en-GB"/>
        </w:rPr>
        <w:tab/>
      </w:r>
      <w:r w:rsidR="00F044BF">
        <w:rPr>
          <w:b/>
          <w:lang w:val="en-GB"/>
        </w:rPr>
        <w:t xml:space="preserve"> </w:t>
      </w:r>
      <w:r w:rsidR="00F044BF" w:rsidRPr="00F044BF">
        <w:rPr>
          <w:lang w:val="en-GB"/>
        </w:rPr>
        <w:t>In this deliverable, we report on work around the I-SEARCH EU (FP7 ICT STREP) project whose objective is the development of a multimodal search engine.</w:t>
      </w:r>
      <w:r w:rsidR="00F044BF">
        <w:rPr>
          <w:lang w:val="en-GB"/>
        </w:rPr>
        <w:t xml:space="preserve"> </w:t>
      </w:r>
      <w:r w:rsidR="00F044BF" w:rsidRPr="00F044BF">
        <w:rPr>
          <w:lang w:val="en-GB"/>
        </w:rPr>
        <w:t>We present the project's objectives, and detail the achieved results, amongst which a Rich Unified Content Description format.</w:t>
      </w:r>
    </w:p>
    <w:p w14:paraId="76E35CD4" w14:textId="050AA880" w:rsidR="009B4B6D" w:rsidRPr="00EB3857" w:rsidRDefault="009B4B6D" w:rsidP="00864DAC">
      <w:pPr>
        <w:pBdr>
          <w:top w:val="single" w:sz="12" w:space="1" w:color="auto"/>
          <w:left w:val="single" w:sz="12" w:space="1" w:color="auto"/>
          <w:bottom w:val="single" w:sz="12" w:space="1" w:color="auto"/>
          <w:right w:val="single" w:sz="12" w:space="8" w:color="auto"/>
        </w:pBdr>
        <w:rPr>
          <w:b/>
          <w:lang w:val="en-GB"/>
        </w:rPr>
      </w:pPr>
    </w:p>
    <w:p w14:paraId="0B6D2B4D" w14:textId="77777777" w:rsidR="009B4B6D" w:rsidRPr="00EB3857" w:rsidRDefault="009B4B6D" w:rsidP="00864DAC">
      <w:pPr>
        <w:pBdr>
          <w:top w:val="single" w:sz="12" w:space="1" w:color="auto"/>
          <w:left w:val="single" w:sz="12" w:space="1" w:color="auto"/>
          <w:bottom w:val="single" w:sz="12" w:space="1" w:color="auto"/>
          <w:right w:val="single" w:sz="12" w:space="8" w:color="auto"/>
        </w:pBdr>
        <w:rPr>
          <w:b/>
          <w:lang w:val="en-GB"/>
        </w:rPr>
      </w:pPr>
    </w:p>
    <w:p w14:paraId="7622ED3B" w14:textId="77777777" w:rsidR="009B4B6D" w:rsidRPr="00EB3857" w:rsidRDefault="009B4B6D" w:rsidP="00864DAC">
      <w:pPr>
        <w:ind w:left="1080"/>
        <w:rPr>
          <w:i/>
          <w:sz w:val="16"/>
          <w:lang w:val="en-GB"/>
        </w:rPr>
      </w:pPr>
    </w:p>
    <w:p w14:paraId="34F3DC7B" w14:textId="77777777" w:rsidR="009B4B6D" w:rsidRPr="00EB3857" w:rsidRDefault="009B4B6D" w:rsidP="00864DAC">
      <w:pPr>
        <w:rPr>
          <w:lang w:val="en-GB"/>
        </w:rPr>
      </w:pPr>
    </w:p>
    <w:p w14:paraId="0A5E31D4" w14:textId="77777777" w:rsidR="009B4B6D" w:rsidRPr="00EB3857" w:rsidRDefault="009B4B6D" w:rsidP="00864DAC">
      <w:pPr>
        <w:rPr>
          <w:lang w:val="en-GB"/>
        </w:rPr>
      </w:pPr>
    </w:p>
    <w:p w14:paraId="5AAA4F02" w14:textId="77777777" w:rsidR="009B4B6D" w:rsidRPr="00EB3857" w:rsidRDefault="009B4B6D" w:rsidP="00864DAC">
      <w:pPr>
        <w:jc w:val="center"/>
        <w:rPr>
          <w:lang w:val="en-GB"/>
        </w:rPr>
      </w:pPr>
    </w:p>
    <w:p w14:paraId="52A5D405" w14:textId="77777777" w:rsidR="009B4B6D" w:rsidRPr="00EB3857" w:rsidRDefault="009B4B6D">
      <w:pPr>
        <w:jc w:val="left"/>
        <w:rPr>
          <w:lang w:val="en-GB"/>
        </w:rPr>
      </w:pPr>
      <w:bookmarkStart w:id="0" w:name="_Toc194144257"/>
      <w:bookmarkStart w:id="1" w:name="_Toc194144456"/>
      <w:bookmarkStart w:id="2" w:name="_Toc194144521"/>
      <w:bookmarkStart w:id="3" w:name="_Toc194144657"/>
      <w:r w:rsidRPr="00EB3857">
        <w:rPr>
          <w:lang w:val="en-GB"/>
        </w:rPr>
        <w:br w:type="page"/>
      </w:r>
    </w:p>
    <w:p w14:paraId="3EC3AAEB" w14:textId="77777777" w:rsidR="009B4B6D" w:rsidRPr="00EB3857" w:rsidRDefault="009B4B6D" w:rsidP="00864DAC">
      <w:pPr>
        <w:jc w:val="center"/>
        <w:rPr>
          <w:lang w:val="en-GB"/>
        </w:rPr>
      </w:pPr>
      <w:r w:rsidRPr="00EB3857">
        <w:rPr>
          <w:lang w:val="en-GB"/>
        </w:rPr>
        <w:lastRenderedPageBreak/>
        <w:t>Document Identity</w:t>
      </w:r>
      <w:bookmarkEnd w:id="0"/>
      <w:bookmarkEnd w:id="1"/>
      <w:bookmarkEnd w:id="2"/>
      <w:bookmarkEnd w:id="3"/>
    </w:p>
    <w:tbl>
      <w:tblPr>
        <w:tblW w:w="0" w:type="auto"/>
        <w:tblBorders>
          <w:top w:val="thinThickLargeGap" w:sz="24" w:space="0" w:color="auto"/>
          <w:left w:val="thinThickLargeGap" w:sz="24" w:space="0" w:color="auto"/>
          <w:bottom w:val="thickThinLargeGap" w:sz="24" w:space="0" w:color="auto"/>
          <w:right w:val="thickThinLargeGap" w:sz="24" w:space="0" w:color="auto"/>
          <w:insideV w:val="double" w:sz="4" w:space="0" w:color="auto"/>
        </w:tblBorders>
        <w:tblLayout w:type="fixed"/>
        <w:tblLook w:val="01E0" w:firstRow="1" w:lastRow="1" w:firstColumn="1" w:lastColumn="1" w:noHBand="0" w:noVBand="0"/>
      </w:tblPr>
      <w:tblGrid>
        <w:gridCol w:w="2235"/>
        <w:gridCol w:w="7052"/>
      </w:tblGrid>
      <w:tr w:rsidR="009B4B6D" w:rsidRPr="00EB3857" w14:paraId="7C6603EB" w14:textId="77777777">
        <w:tc>
          <w:tcPr>
            <w:tcW w:w="2235" w:type="dxa"/>
            <w:tcBorders>
              <w:top w:val="thinThickLargeGap" w:sz="24" w:space="0" w:color="auto"/>
            </w:tcBorders>
          </w:tcPr>
          <w:p w14:paraId="7380D0CF" w14:textId="77777777" w:rsidR="009B4B6D" w:rsidRPr="00EB3857" w:rsidRDefault="009B4B6D" w:rsidP="00864DAC">
            <w:pPr>
              <w:pStyle w:val="DocumentProperty"/>
              <w:rPr>
                <w:lang w:val="en-GB"/>
              </w:rPr>
            </w:pPr>
            <w:r w:rsidRPr="00EB3857">
              <w:rPr>
                <w:lang w:val="en-GB"/>
              </w:rPr>
              <w:t>Title:</w:t>
            </w:r>
          </w:p>
        </w:tc>
        <w:tc>
          <w:tcPr>
            <w:tcW w:w="7052" w:type="dxa"/>
            <w:tcBorders>
              <w:top w:val="thinThickLargeGap" w:sz="24" w:space="0" w:color="auto"/>
            </w:tcBorders>
          </w:tcPr>
          <w:p w14:paraId="2FD7946E" w14:textId="77777777" w:rsidR="009B4B6D" w:rsidRPr="00EB3857" w:rsidRDefault="00F42DE2" w:rsidP="00F42DE2">
            <w:pPr>
              <w:pStyle w:val="DocumentProperty"/>
              <w:rPr>
                <w:lang w:val="en-GB"/>
              </w:rPr>
            </w:pPr>
            <w:r w:rsidRPr="00F42DE2">
              <w:rPr>
                <w:lang w:val="en-GB"/>
              </w:rPr>
              <w:t>I-SEARCH user interfaces</w:t>
            </w:r>
            <w:r>
              <w:rPr>
                <w:lang w:val="en-GB"/>
              </w:rPr>
              <w:t xml:space="preserve"> </w:t>
            </w:r>
            <w:r w:rsidRPr="00F42DE2">
              <w:rPr>
                <w:lang w:val="en-GB"/>
              </w:rPr>
              <w:t>for PCs and mobile devices</w:t>
            </w:r>
          </w:p>
        </w:tc>
      </w:tr>
      <w:tr w:rsidR="009B4B6D" w:rsidRPr="00EB3857" w14:paraId="25452937" w14:textId="77777777">
        <w:tc>
          <w:tcPr>
            <w:tcW w:w="2235" w:type="dxa"/>
          </w:tcPr>
          <w:p w14:paraId="70B144E8" w14:textId="77777777" w:rsidR="009B4B6D" w:rsidRPr="00EB3857" w:rsidRDefault="009B4B6D" w:rsidP="00864DAC">
            <w:pPr>
              <w:pStyle w:val="DocumentProperty"/>
              <w:rPr>
                <w:lang w:val="en-GB"/>
              </w:rPr>
            </w:pPr>
            <w:r w:rsidRPr="00EB3857">
              <w:rPr>
                <w:lang w:val="en-GB"/>
              </w:rPr>
              <w:t>Subject:</w:t>
            </w:r>
          </w:p>
        </w:tc>
        <w:tc>
          <w:tcPr>
            <w:tcW w:w="7052" w:type="dxa"/>
          </w:tcPr>
          <w:p w14:paraId="5BAD5FE8" w14:textId="77777777" w:rsidR="009B4B6D" w:rsidRPr="00EB3857" w:rsidRDefault="00F42DE2" w:rsidP="00103DDF">
            <w:pPr>
              <w:pStyle w:val="DocumentProperty"/>
              <w:rPr>
                <w:lang w:val="en-GB"/>
              </w:rPr>
            </w:pPr>
            <w:r>
              <w:rPr>
                <w:lang w:val="en-GB"/>
              </w:rPr>
              <w:t>Description of user interface challenges and solutions for multimodal interaction with different classes of devices</w:t>
            </w:r>
          </w:p>
        </w:tc>
      </w:tr>
      <w:tr w:rsidR="009B4B6D" w:rsidRPr="00EB3857" w14:paraId="3725EF1B" w14:textId="77777777">
        <w:tc>
          <w:tcPr>
            <w:tcW w:w="2235" w:type="dxa"/>
          </w:tcPr>
          <w:p w14:paraId="694AE5F7" w14:textId="77777777" w:rsidR="009B4B6D" w:rsidRPr="00EB3857" w:rsidRDefault="009B4B6D" w:rsidP="00864DAC">
            <w:pPr>
              <w:pStyle w:val="DocumentProperty"/>
              <w:rPr>
                <w:lang w:val="en-GB"/>
              </w:rPr>
            </w:pPr>
            <w:r w:rsidRPr="00EB3857">
              <w:rPr>
                <w:lang w:val="en-GB"/>
              </w:rPr>
              <w:t>Number:</w:t>
            </w:r>
          </w:p>
        </w:tc>
        <w:tc>
          <w:tcPr>
            <w:tcW w:w="7052" w:type="dxa"/>
          </w:tcPr>
          <w:p w14:paraId="79651D67" w14:textId="77777777" w:rsidR="009B4B6D" w:rsidRPr="00EB3857" w:rsidRDefault="009B4B6D" w:rsidP="00864DAC">
            <w:pPr>
              <w:pStyle w:val="DocumentProperty"/>
              <w:rPr>
                <w:lang w:val="en-GB"/>
              </w:rPr>
            </w:pPr>
            <w:r w:rsidRPr="00EB3857">
              <w:rPr>
                <w:lang w:val="en-GB"/>
              </w:rPr>
              <w:fldChar w:fldCharType="begin"/>
            </w:r>
            <w:r w:rsidRPr="00EB3857">
              <w:rPr>
                <w:lang w:val="en-GB"/>
              </w:rPr>
              <w:instrText xml:space="preserve"> DOCVARIABLE  "Document Number"  \* MERGEFORMAT </w:instrText>
            </w:r>
            <w:r w:rsidRPr="00EB3857">
              <w:rPr>
                <w:lang w:val="en-GB"/>
              </w:rPr>
              <w:fldChar w:fldCharType="end"/>
            </w:r>
          </w:p>
        </w:tc>
      </w:tr>
      <w:tr w:rsidR="009B4B6D" w:rsidRPr="00EB3857" w14:paraId="505884F4" w14:textId="77777777">
        <w:tc>
          <w:tcPr>
            <w:tcW w:w="2235" w:type="dxa"/>
          </w:tcPr>
          <w:p w14:paraId="4552ADDC" w14:textId="77777777" w:rsidR="009B4B6D" w:rsidRPr="00EB3857" w:rsidRDefault="009B4B6D" w:rsidP="00864DAC">
            <w:pPr>
              <w:pStyle w:val="DocumentProperty"/>
              <w:rPr>
                <w:lang w:val="en-GB"/>
              </w:rPr>
            </w:pPr>
            <w:r w:rsidRPr="00EB3857">
              <w:rPr>
                <w:lang w:val="en-GB"/>
              </w:rPr>
              <w:t>File name:</w:t>
            </w:r>
          </w:p>
        </w:tc>
        <w:tc>
          <w:tcPr>
            <w:tcW w:w="7052" w:type="dxa"/>
          </w:tcPr>
          <w:p w14:paraId="0FE49C9A" w14:textId="77777777" w:rsidR="009B4B6D" w:rsidRPr="00EB3857" w:rsidRDefault="0063156C" w:rsidP="00864DAC">
            <w:pPr>
              <w:pStyle w:val="DocumentProperty"/>
              <w:rPr>
                <w:lang w:val="en-GB"/>
              </w:rPr>
            </w:pPr>
            <w:r w:rsidRPr="00EB3857">
              <w:rPr>
                <w:lang w:val="en-GB"/>
              </w:rPr>
              <w:fldChar w:fldCharType="begin"/>
            </w:r>
            <w:r w:rsidRPr="00EB3857">
              <w:rPr>
                <w:lang w:val="en-GB"/>
              </w:rPr>
              <w:instrText xml:space="preserve"> FILENAME   \* MERGEFORMAT </w:instrText>
            </w:r>
            <w:r w:rsidRPr="00EB3857">
              <w:rPr>
                <w:lang w:val="en-GB"/>
              </w:rPr>
              <w:fldChar w:fldCharType="separate"/>
            </w:r>
            <w:r w:rsidR="00F42DE2">
              <w:rPr>
                <w:noProof/>
                <w:lang w:val="en-GB"/>
              </w:rPr>
              <w:t>WP 7.3 Google.docx</w:t>
            </w:r>
            <w:r w:rsidRPr="00EB3857">
              <w:rPr>
                <w:noProof/>
                <w:lang w:val="en-GB"/>
              </w:rPr>
              <w:fldChar w:fldCharType="end"/>
            </w:r>
          </w:p>
        </w:tc>
      </w:tr>
      <w:tr w:rsidR="009B4B6D" w:rsidRPr="00EB3857" w14:paraId="37D92C3C" w14:textId="77777777">
        <w:tc>
          <w:tcPr>
            <w:tcW w:w="2235" w:type="dxa"/>
          </w:tcPr>
          <w:p w14:paraId="6EF169A4" w14:textId="77777777" w:rsidR="009B4B6D" w:rsidRPr="00EB3857" w:rsidRDefault="009B4B6D" w:rsidP="00864DAC">
            <w:pPr>
              <w:pStyle w:val="DocumentProperty"/>
              <w:rPr>
                <w:lang w:val="en-GB"/>
              </w:rPr>
            </w:pPr>
            <w:r w:rsidRPr="00EB3857">
              <w:rPr>
                <w:lang w:val="en-GB"/>
              </w:rPr>
              <w:t>Registration Date:</w:t>
            </w:r>
          </w:p>
        </w:tc>
        <w:tc>
          <w:tcPr>
            <w:tcW w:w="7052" w:type="dxa"/>
          </w:tcPr>
          <w:p w14:paraId="3E6EB316" w14:textId="77777777" w:rsidR="009B4B6D" w:rsidRPr="00EB3857" w:rsidRDefault="009B4B6D" w:rsidP="00F42DE2">
            <w:pPr>
              <w:pStyle w:val="DocumentProperty"/>
              <w:rPr>
                <w:lang w:val="en-GB"/>
              </w:rPr>
            </w:pPr>
            <w:r w:rsidRPr="00EB3857">
              <w:rPr>
                <w:vertAlign w:val="superscript"/>
                <w:lang w:val="en-GB"/>
              </w:rPr>
              <w:t xml:space="preserve"> </w:t>
            </w:r>
            <w:r w:rsidR="00F42DE2">
              <w:rPr>
                <w:lang w:val="en-GB"/>
              </w:rPr>
              <w:t>20 June</w:t>
            </w:r>
            <w:r w:rsidRPr="00EB3857">
              <w:rPr>
                <w:lang w:val="en-GB"/>
              </w:rPr>
              <w:t>, 201</w:t>
            </w:r>
            <w:r w:rsidR="00F42DE2">
              <w:rPr>
                <w:lang w:val="en-GB"/>
              </w:rPr>
              <w:t>2</w:t>
            </w:r>
          </w:p>
        </w:tc>
      </w:tr>
      <w:tr w:rsidR="009B4B6D" w:rsidRPr="00EB3857" w14:paraId="6D9E0223" w14:textId="77777777">
        <w:tc>
          <w:tcPr>
            <w:tcW w:w="2235" w:type="dxa"/>
          </w:tcPr>
          <w:p w14:paraId="2182BA16" w14:textId="77777777" w:rsidR="009B4B6D" w:rsidRPr="00EB3857" w:rsidRDefault="009B4B6D" w:rsidP="00864DAC">
            <w:pPr>
              <w:pStyle w:val="DocumentProperty"/>
              <w:rPr>
                <w:lang w:val="en-GB"/>
              </w:rPr>
            </w:pPr>
            <w:r w:rsidRPr="00EB3857">
              <w:rPr>
                <w:lang w:val="en-GB"/>
              </w:rPr>
              <w:t>Last Update:</w:t>
            </w:r>
          </w:p>
        </w:tc>
        <w:tc>
          <w:tcPr>
            <w:tcW w:w="7052" w:type="dxa"/>
          </w:tcPr>
          <w:p w14:paraId="2F29B1FD" w14:textId="77777777" w:rsidR="009B4B6D" w:rsidRPr="00EB3857" w:rsidRDefault="009B4B6D" w:rsidP="00864DAC">
            <w:pPr>
              <w:pStyle w:val="DocumentProperty"/>
              <w:rPr>
                <w:lang w:val="en-GB"/>
              </w:rPr>
            </w:pPr>
            <w:r w:rsidRPr="00EB3857">
              <w:rPr>
                <w:lang w:val="en-GB"/>
              </w:rPr>
              <w:fldChar w:fldCharType="begin"/>
            </w:r>
            <w:r w:rsidRPr="00EB3857">
              <w:rPr>
                <w:lang w:val="en-GB"/>
              </w:rPr>
              <w:instrText xml:space="preserve"> SAVEDATE  \@ "D MMMM YYYY"  \* MERGEFORMAT </w:instrText>
            </w:r>
            <w:r w:rsidRPr="00EB3857">
              <w:rPr>
                <w:lang w:val="en-GB"/>
              </w:rPr>
              <w:fldChar w:fldCharType="separate"/>
            </w:r>
            <w:r w:rsidR="00B67D22" w:rsidRPr="00B67D22">
              <w:rPr>
                <w:noProof/>
                <w:szCs w:val="22"/>
                <w:lang w:val="en-GB"/>
              </w:rPr>
              <w:t>22 June 2012</w:t>
            </w:r>
            <w:r w:rsidRPr="00EB3857">
              <w:rPr>
                <w:lang w:val="en-GB"/>
              </w:rPr>
              <w:fldChar w:fldCharType="end"/>
            </w:r>
          </w:p>
        </w:tc>
      </w:tr>
      <w:tr w:rsidR="009B4B6D" w:rsidRPr="00EB3857" w14:paraId="427B57AE" w14:textId="77777777">
        <w:tc>
          <w:tcPr>
            <w:tcW w:w="2235" w:type="dxa"/>
            <w:tcBorders>
              <w:bottom w:val="thickThinLargeGap" w:sz="24" w:space="0" w:color="auto"/>
            </w:tcBorders>
          </w:tcPr>
          <w:p w14:paraId="61C4E0A3" w14:textId="77777777" w:rsidR="009B4B6D" w:rsidRPr="00EB3857" w:rsidRDefault="009B4B6D" w:rsidP="00864DAC">
            <w:pPr>
              <w:pStyle w:val="DocumentProperty"/>
              <w:rPr>
                <w:lang w:val="en-GB"/>
              </w:rPr>
            </w:pPr>
            <w:r w:rsidRPr="00EB3857">
              <w:rPr>
                <w:lang w:val="en-GB"/>
              </w:rPr>
              <w:t>Authors:</w:t>
            </w:r>
          </w:p>
        </w:tc>
        <w:tc>
          <w:tcPr>
            <w:tcW w:w="7052" w:type="dxa"/>
            <w:tcBorders>
              <w:bottom w:val="thickThinLargeGap" w:sz="24" w:space="0" w:color="auto"/>
            </w:tcBorders>
          </w:tcPr>
          <w:p w14:paraId="58EACB05" w14:textId="77777777" w:rsidR="009B4B6D" w:rsidRPr="00EB3857" w:rsidRDefault="00F42DE2" w:rsidP="00103DDF">
            <w:pPr>
              <w:pStyle w:val="DocumentProperty"/>
              <w:rPr>
                <w:lang w:val="en-GB"/>
              </w:rPr>
            </w:pPr>
            <w:r>
              <w:rPr>
                <w:lang w:val="en-GB"/>
              </w:rPr>
              <w:t>GOOGLE, HSF, CERTH</w:t>
            </w:r>
          </w:p>
        </w:tc>
      </w:tr>
    </w:tbl>
    <w:p w14:paraId="10DF9863" w14:textId="77777777" w:rsidR="009B4B6D" w:rsidRPr="00EB3857" w:rsidRDefault="009B4B6D" w:rsidP="00864DAC">
      <w:pPr>
        <w:jc w:val="center"/>
        <w:rPr>
          <w:lang w:val="en-GB"/>
        </w:rPr>
      </w:pPr>
    </w:p>
    <w:p w14:paraId="6CE5D033" w14:textId="77777777" w:rsidR="009B4B6D" w:rsidRPr="00EB3857" w:rsidRDefault="009B4B6D" w:rsidP="00B06064">
      <w:pPr>
        <w:jc w:val="center"/>
        <w:rPr>
          <w:lang w:val="en-GB"/>
        </w:rPr>
      </w:pPr>
      <w:bookmarkStart w:id="4" w:name="_Toc194144258"/>
      <w:bookmarkStart w:id="5" w:name="_Toc194144457"/>
      <w:bookmarkStart w:id="6" w:name="_Toc194144522"/>
      <w:bookmarkStart w:id="7" w:name="_Toc194144658"/>
      <w:r w:rsidRPr="00EB3857">
        <w:rPr>
          <w:lang w:val="en-GB"/>
        </w:rPr>
        <w:t>Revision History</w:t>
      </w:r>
      <w:bookmarkEnd w:id="4"/>
      <w:bookmarkEnd w:id="5"/>
      <w:bookmarkEnd w:id="6"/>
      <w:bookmarkEnd w:id="7"/>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070"/>
        <w:gridCol w:w="910"/>
        <w:gridCol w:w="5613"/>
        <w:gridCol w:w="1048"/>
      </w:tblGrid>
      <w:tr w:rsidR="009B4B6D" w:rsidRPr="00EB3857" w14:paraId="44BC7214" w14:textId="77777777" w:rsidTr="001340EB">
        <w:tc>
          <w:tcPr>
            <w:tcW w:w="648" w:type="dxa"/>
          </w:tcPr>
          <w:p w14:paraId="4771243F" w14:textId="77777777" w:rsidR="009B4B6D" w:rsidRPr="00EB3857" w:rsidRDefault="009B4B6D" w:rsidP="001340EB">
            <w:pPr>
              <w:pStyle w:val="RevisionHistoryTitle"/>
              <w:rPr>
                <w:lang w:val="en-GB"/>
              </w:rPr>
            </w:pPr>
            <w:r w:rsidRPr="00EB3857">
              <w:rPr>
                <w:lang w:val="en-GB"/>
              </w:rPr>
              <w:t>No.</w:t>
            </w:r>
          </w:p>
        </w:tc>
        <w:tc>
          <w:tcPr>
            <w:tcW w:w="1070" w:type="dxa"/>
          </w:tcPr>
          <w:p w14:paraId="5A885821" w14:textId="77777777" w:rsidR="009B4B6D" w:rsidRPr="00EB3857" w:rsidRDefault="009B4B6D" w:rsidP="001340EB">
            <w:pPr>
              <w:pStyle w:val="RevisionHistoryTitle"/>
              <w:rPr>
                <w:lang w:val="en-GB"/>
              </w:rPr>
            </w:pPr>
            <w:r w:rsidRPr="00EB3857">
              <w:rPr>
                <w:lang w:val="en-GB"/>
              </w:rPr>
              <w:t>Version</w:t>
            </w:r>
          </w:p>
        </w:tc>
        <w:tc>
          <w:tcPr>
            <w:tcW w:w="910" w:type="dxa"/>
          </w:tcPr>
          <w:p w14:paraId="3BA9E2A0" w14:textId="77777777" w:rsidR="009B4B6D" w:rsidRPr="00EB3857" w:rsidRDefault="009B4B6D" w:rsidP="001340EB">
            <w:pPr>
              <w:pStyle w:val="RevisionHistoryTitle"/>
              <w:rPr>
                <w:lang w:val="en-GB"/>
              </w:rPr>
            </w:pPr>
            <w:r w:rsidRPr="00EB3857">
              <w:rPr>
                <w:lang w:val="en-GB"/>
              </w:rPr>
              <w:t>Edition</w:t>
            </w:r>
          </w:p>
        </w:tc>
        <w:tc>
          <w:tcPr>
            <w:tcW w:w="5613" w:type="dxa"/>
          </w:tcPr>
          <w:p w14:paraId="7F67D888" w14:textId="77777777" w:rsidR="009B4B6D" w:rsidRPr="00EB3857" w:rsidRDefault="009B4B6D" w:rsidP="001340EB">
            <w:pPr>
              <w:pStyle w:val="RevisionHistoryTitle"/>
              <w:rPr>
                <w:lang w:val="en-GB"/>
              </w:rPr>
            </w:pPr>
            <w:r w:rsidRPr="00EB3857">
              <w:rPr>
                <w:lang w:val="en-GB"/>
              </w:rPr>
              <w:t>Author(s)</w:t>
            </w:r>
          </w:p>
        </w:tc>
        <w:tc>
          <w:tcPr>
            <w:tcW w:w="1048" w:type="dxa"/>
          </w:tcPr>
          <w:p w14:paraId="4DEAD364" w14:textId="77777777" w:rsidR="009B4B6D" w:rsidRPr="00EB3857" w:rsidRDefault="009B4B6D" w:rsidP="001340EB">
            <w:pPr>
              <w:pStyle w:val="RevisionHistoryTitle"/>
              <w:rPr>
                <w:lang w:val="en-GB"/>
              </w:rPr>
            </w:pPr>
            <w:r w:rsidRPr="00EB3857">
              <w:rPr>
                <w:lang w:val="en-GB"/>
              </w:rPr>
              <w:t>Date</w:t>
            </w:r>
          </w:p>
        </w:tc>
      </w:tr>
      <w:tr w:rsidR="009B4B6D" w:rsidRPr="00EB3857" w14:paraId="2B461A97" w14:textId="77777777" w:rsidTr="001340EB">
        <w:tc>
          <w:tcPr>
            <w:tcW w:w="648" w:type="dxa"/>
            <w:vMerge w:val="restart"/>
          </w:tcPr>
          <w:p w14:paraId="0C713F70" w14:textId="77777777" w:rsidR="009B4B6D" w:rsidRPr="00EB3857" w:rsidRDefault="009B4B6D" w:rsidP="001340EB">
            <w:pPr>
              <w:pStyle w:val="DocumentPropertyTitle"/>
              <w:rPr>
                <w:lang w:val="en-GB"/>
              </w:rPr>
            </w:pPr>
            <w:r w:rsidRPr="00EB3857">
              <w:rPr>
                <w:lang w:val="en-GB"/>
              </w:rPr>
              <w:t>1</w:t>
            </w:r>
          </w:p>
        </w:tc>
        <w:tc>
          <w:tcPr>
            <w:tcW w:w="1070" w:type="dxa"/>
          </w:tcPr>
          <w:p w14:paraId="6F9B5AD1" w14:textId="77777777" w:rsidR="009B4B6D" w:rsidRPr="00EB3857" w:rsidRDefault="009B4B6D" w:rsidP="001340EB">
            <w:pPr>
              <w:pStyle w:val="RevisionHistory"/>
              <w:rPr>
                <w:lang w:val="en-GB"/>
              </w:rPr>
            </w:pPr>
            <w:r w:rsidRPr="00EB3857">
              <w:rPr>
                <w:lang w:val="en-GB"/>
              </w:rPr>
              <w:t>0</w:t>
            </w:r>
            <w:r w:rsidR="00DB7CB5" w:rsidRPr="00EB3857">
              <w:rPr>
                <w:lang w:val="en-GB"/>
              </w:rPr>
              <w:t>.1</w:t>
            </w:r>
          </w:p>
        </w:tc>
        <w:tc>
          <w:tcPr>
            <w:tcW w:w="910" w:type="dxa"/>
          </w:tcPr>
          <w:p w14:paraId="35F7E76E" w14:textId="77777777" w:rsidR="009B4B6D" w:rsidRPr="00EB3857" w:rsidRDefault="009B4B6D" w:rsidP="001340EB">
            <w:pPr>
              <w:pStyle w:val="RevisionHistory"/>
              <w:rPr>
                <w:lang w:val="en-GB"/>
              </w:rPr>
            </w:pPr>
            <w:r w:rsidRPr="00EB3857">
              <w:rPr>
                <w:lang w:val="en-GB"/>
              </w:rPr>
              <w:t>1</w:t>
            </w:r>
          </w:p>
        </w:tc>
        <w:tc>
          <w:tcPr>
            <w:tcW w:w="5613" w:type="dxa"/>
          </w:tcPr>
          <w:p w14:paraId="02764932" w14:textId="77777777" w:rsidR="009B4B6D" w:rsidRPr="00EB3857" w:rsidRDefault="00F42DE2" w:rsidP="001340EB">
            <w:pPr>
              <w:pStyle w:val="RevisionHistory"/>
              <w:rPr>
                <w:lang w:val="en-GB"/>
              </w:rPr>
            </w:pPr>
            <w:r>
              <w:rPr>
                <w:lang w:val="en-GB"/>
              </w:rPr>
              <w:t>Thomas Steiner</w:t>
            </w:r>
          </w:p>
        </w:tc>
        <w:tc>
          <w:tcPr>
            <w:tcW w:w="1048" w:type="dxa"/>
          </w:tcPr>
          <w:p w14:paraId="0EE2BBAA" w14:textId="77777777" w:rsidR="009B4B6D" w:rsidRPr="00EB3857" w:rsidRDefault="009B4B6D" w:rsidP="00F42DE2">
            <w:pPr>
              <w:pStyle w:val="RevisionHistory"/>
              <w:rPr>
                <w:lang w:val="en-GB"/>
              </w:rPr>
            </w:pPr>
            <w:r w:rsidRPr="00EB3857">
              <w:rPr>
                <w:lang w:val="en-GB"/>
              </w:rPr>
              <w:t>2</w:t>
            </w:r>
            <w:r w:rsidR="00F42DE2">
              <w:rPr>
                <w:lang w:val="en-GB"/>
              </w:rPr>
              <w:t>0</w:t>
            </w:r>
            <w:r w:rsidRPr="00EB3857">
              <w:rPr>
                <w:lang w:val="en-GB"/>
              </w:rPr>
              <w:t>/0</w:t>
            </w:r>
            <w:r w:rsidR="00F42DE2">
              <w:rPr>
                <w:lang w:val="en-GB"/>
              </w:rPr>
              <w:t>6</w:t>
            </w:r>
            <w:r w:rsidRPr="00EB3857">
              <w:rPr>
                <w:lang w:val="en-GB"/>
              </w:rPr>
              <w:t>/201</w:t>
            </w:r>
            <w:r w:rsidR="00F42DE2">
              <w:rPr>
                <w:lang w:val="en-GB"/>
              </w:rPr>
              <w:t>2</w:t>
            </w:r>
          </w:p>
        </w:tc>
      </w:tr>
      <w:tr w:rsidR="009B4B6D" w:rsidRPr="00EB3857" w14:paraId="521F2BD0" w14:textId="77777777" w:rsidTr="001340EB">
        <w:tc>
          <w:tcPr>
            <w:tcW w:w="648" w:type="dxa"/>
            <w:vMerge/>
          </w:tcPr>
          <w:p w14:paraId="3B76D551" w14:textId="77777777" w:rsidR="009B4B6D" w:rsidRPr="00EB3857" w:rsidRDefault="009B4B6D" w:rsidP="001340EB">
            <w:pPr>
              <w:pStyle w:val="RevisionHistory"/>
              <w:rPr>
                <w:lang w:val="en-GB"/>
              </w:rPr>
            </w:pPr>
          </w:p>
        </w:tc>
        <w:tc>
          <w:tcPr>
            <w:tcW w:w="1070" w:type="dxa"/>
          </w:tcPr>
          <w:p w14:paraId="58E262AF"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7FF0C0BE" w14:textId="77777777" w:rsidR="009B4B6D" w:rsidRPr="00EB3857" w:rsidRDefault="00F42DE2" w:rsidP="00DB7CB5">
            <w:pPr>
              <w:pStyle w:val="RevisionHistory"/>
              <w:rPr>
                <w:lang w:val="en-GB"/>
              </w:rPr>
            </w:pPr>
            <w:r>
              <w:rPr>
                <w:lang w:val="en-GB"/>
              </w:rPr>
              <w:t>Initial release</w:t>
            </w:r>
          </w:p>
        </w:tc>
      </w:tr>
      <w:tr w:rsidR="009B4B6D" w:rsidRPr="00EB3857" w14:paraId="72FE6342" w14:textId="77777777" w:rsidTr="001340EB">
        <w:tc>
          <w:tcPr>
            <w:tcW w:w="648" w:type="dxa"/>
            <w:vMerge w:val="restart"/>
          </w:tcPr>
          <w:p w14:paraId="10E0AEE5" w14:textId="77777777" w:rsidR="009B4B6D" w:rsidRPr="00EB3857" w:rsidRDefault="00F42DE2" w:rsidP="001340EB">
            <w:pPr>
              <w:pStyle w:val="DocumentPropertyTitle"/>
              <w:rPr>
                <w:lang w:val="en-GB"/>
              </w:rPr>
            </w:pPr>
            <w:r>
              <w:rPr>
                <w:lang w:val="en-GB"/>
              </w:rPr>
              <w:t>2</w:t>
            </w:r>
          </w:p>
        </w:tc>
        <w:tc>
          <w:tcPr>
            <w:tcW w:w="1070" w:type="dxa"/>
          </w:tcPr>
          <w:p w14:paraId="16A242FD" w14:textId="77777777" w:rsidR="009B4B6D" w:rsidRPr="00EB3857" w:rsidRDefault="009B4B6D" w:rsidP="001340EB">
            <w:pPr>
              <w:pStyle w:val="RevisionHistory"/>
              <w:rPr>
                <w:lang w:val="en-GB"/>
              </w:rPr>
            </w:pPr>
          </w:p>
        </w:tc>
        <w:tc>
          <w:tcPr>
            <w:tcW w:w="910" w:type="dxa"/>
          </w:tcPr>
          <w:p w14:paraId="69F0956F" w14:textId="77777777" w:rsidR="009B4B6D" w:rsidRPr="00EB3857" w:rsidRDefault="009B4B6D" w:rsidP="001340EB">
            <w:pPr>
              <w:pStyle w:val="RevisionHistory"/>
              <w:rPr>
                <w:lang w:val="en-GB"/>
              </w:rPr>
            </w:pPr>
          </w:p>
        </w:tc>
        <w:tc>
          <w:tcPr>
            <w:tcW w:w="5613" w:type="dxa"/>
          </w:tcPr>
          <w:p w14:paraId="4DA1C600" w14:textId="77777777" w:rsidR="009B4B6D" w:rsidRPr="00EB3857" w:rsidRDefault="009B4B6D" w:rsidP="001340EB">
            <w:pPr>
              <w:pStyle w:val="RevisionHistory"/>
              <w:rPr>
                <w:lang w:val="en-GB"/>
              </w:rPr>
            </w:pPr>
          </w:p>
        </w:tc>
        <w:tc>
          <w:tcPr>
            <w:tcW w:w="1048" w:type="dxa"/>
          </w:tcPr>
          <w:p w14:paraId="5235BF72" w14:textId="77777777" w:rsidR="009B4B6D" w:rsidRPr="00EB3857" w:rsidRDefault="009B4B6D" w:rsidP="001340EB">
            <w:pPr>
              <w:pStyle w:val="RevisionHistory"/>
              <w:rPr>
                <w:lang w:val="en-GB"/>
              </w:rPr>
            </w:pPr>
          </w:p>
        </w:tc>
      </w:tr>
      <w:tr w:rsidR="009B4B6D" w:rsidRPr="00EB3857" w14:paraId="2492FF6B" w14:textId="77777777" w:rsidTr="001340EB">
        <w:tc>
          <w:tcPr>
            <w:tcW w:w="648" w:type="dxa"/>
            <w:vMerge/>
          </w:tcPr>
          <w:p w14:paraId="2432DBEE" w14:textId="77777777" w:rsidR="009B4B6D" w:rsidRPr="00EB3857" w:rsidRDefault="009B4B6D" w:rsidP="001340EB">
            <w:pPr>
              <w:pStyle w:val="RevisionHistory"/>
              <w:rPr>
                <w:lang w:val="en-GB"/>
              </w:rPr>
            </w:pPr>
          </w:p>
        </w:tc>
        <w:tc>
          <w:tcPr>
            <w:tcW w:w="1070" w:type="dxa"/>
          </w:tcPr>
          <w:p w14:paraId="4E2C042A"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09A89CC6" w14:textId="77777777" w:rsidR="009B4B6D" w:rsidRPr="00EB3857" w:rsidRDefault="009B4B6D" w:rsidP="001340EB">
            <w:pPr>
              <w:pStyle w:val="RevisionHistory"/>
              <w:rPr>
                <w:lang w:val="en-GB"/>
              </w:rPr>
            </w:pPr>
          </w:p>
        </w:tc>
      </w:tr>
      <w:tr w:rsidR="009B4B6D" w:rsidRPr="00EB3857" w14:paraId="17838CB1" w14:textId="77777777" w:rsidTr="001340EB">
        <w:tc>
          <w:tcPr>
            <w:tcW w:w="648" w:type="dxa"/>
            <w:vMerge w:val="restart"/>
          </w:tcPr>
          <w:p w14:paraId="365D7B25" w14:textId="77777777" w:rsidR="009B4B6D" w:rsidRPr="00EB3857" w:rsidRDefault="00F42DE2" w:rsidP="001340EB">
            <w:pPr>
              <w:pStyle w:val="DocumentPropertyTitle"/>
              <w:rPr>
                <w:lang w:val="en-GB"/>
              </w:rPr>
            </w:pPr>
            <w:r>
              <w:rPr>
                <w:lang w:val="en-GB"/>
              </w:rPr>
              <w:t>3</w:t>
            </w:r>
          </w:p>
        </w:tc>
        <w:tc>
          <w:tcPr>
            <w:tcW w:w="1070" w:type="dxa"/>
          </w:tcPr>
          <w:p w14:paraId="3B4A1B06" w14:textId="77777777" w:rsidR="009B4B6D" w:rsidRPr="00EB3857" w:rsidRDefault="009B4B6D" w:rsidP="001340EB">
            <w:pPr>
              <w:pStyle w:val="RevisionHistory"/>
              <w:rPr>
                <w:lang w:val="en-GB"/>
              </w:rPr>
            </w:pPr>
          </w:p>
        </w:tc>
        <w:tc>
          <w:tcPr>
            <w:tcW w:w="910" w:type="dxa"/>
          </w:tcPr>
          <w:p w14:paraId="24FB9431" w14:textId="77777777" w:rsidR="009B4B6D" w:rsidRPr="00EB3857" w:rsidRDefault="009B4B6D" w:rsidP="001340EB">
            <w:pPr>
              <w:pStyle w:val="RevisionHistory"/>
              <w:rPr>
                <w:lang w:val="en-GB"/>
              </w:rPr>
            </w:pPr>
          </w:p>
        </w:tc>
        <w:tc>
          <w:tcPr>
            <w:tcW w:w="5613" w:type="dxa"/>
          </w:tcPr>
          <w:p w14:paraId="6270DB90" w14:textId="77777777" w:rsidR="009B4B6D" w:rsidRPr="00EB3857" w:rsidRDefault="009B4B6D" w:rsidP="001340EB">
            <w:pPr>
              <w:pStyle w:val="RevisionHistory"/>
              <w:rPr>
                <w:lang w:val="en-GB"/>
              </w:rPr>
            </w:pPr>
          </w:p>
        </w:tc>
        <w:tc>
          <w:tcPr>
            <w:tcW w:w="1048" w:type="dxa"/>
          </w:tcPr>
          <w:p w14:paraId="1EA41342" w14:textId="77777777" w:rsidR="009B4B6D" w:rsidRPr="00EB3857" w:rsidRDefault="009B4B6D" w:rsidP="001340EB">
            <w:pPr>
              <w:pStyle w:val="RevisionHistory"/>
              <w:rPr>
                <w:lang w:val="en-GB"/>
              </w:rPr>
            </w:pPr>
          </w:p>
        </w:tc>
      </w:tr>
      <w:tr w:rsidR="009B4B6D" w:rsidRPr="00EB3857" w14:paraId="0E6F0F83" w14:textId="77777777" w:rsidTr="001340EB">
        <w:tc>
          <w:tcPr>
            <w:tcW w:w="648" w:type="dxa"/>
            <w:vMerge/>
          </w:tcPr>
          <w:p w14:paraId="2CB9213E" w14:textId="77777777" w:rsidR="009B4B6D" w:rsidRPr="00EB3857" w:rsidRDefault="009B4B6D" w:rsidP="001340EB">
            <w:pPr>
              <w:pStyle w:val="RevisionHistory"/>
              <w:rPr>
                <w:lang w:val="en-GB"/>
              </w:rPr>
            </w:pPr>
          </w:p>
        </w:tc>
        <w:tc>
          <w:tcPr>
            <w:tcW w:w="1070" w:type="dxa"/>
          </w:tcPr>
          <w:p w14:paraId="553D112D"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22C8DA65" w14:textId="77777777" w:rsidR="009B4B6D" w:rsidRPr="00EB3857" w:rsidRDefault="009B4B6D" w:rsidP="001340EB">
            <w:pPr>
              <w:pStyle w:val="RevisionHistory"/>
              <w:rPr>
                <w:lang w:val="en-GB"/>
              </w:rPr>
            </w:pPr>
          </w:p>
        </w:tc>
      </w:tr>
      <w:tr w:rsidR="009B4B6D" w:rsidRPr="00EB3857" w14:paraId="6B965394" w14:textId="77777777" w:rsidTr="001340EB">
        <w:tc>
          <w:tcPr>
            <w:tcW w:w="648" w:type="dxa"/>
            <w:vMerge w:val="restart"/>
          </w:tcPr>
          <w:p w14:paraId="55B2DE9E" w14:textId="77777777" w:rsidR="009B4B6D" w:rsidRPr="00EB3857" w:rsidRDefault="00F42DE2" w:rsidP="001340EB">
            <w:pPr>
              <w:pStyle w:val="DocumentPropertyTitle"/>
              <w:rPr>
                <w:lang w:val="en-GB"/>
              </w:rPr>
            </w:pPr>
            <w:r>
              <w:rPr>
                <w:lang w:val="en-GB"/>
              </w:rPr>
              <w:t>4</w:t>
            </w:r>
          </w:p>
        </w:tc>
        <w:tc>
          <w:tcPr>
            <w:tcW w:w="1070" w:type="dxa"/>
          </w:tcPr>
          <w:p w14:paraId="4A133EEC" w14:textId="77777777" w:rsidR="009B4B6D" w:rsidRPr="00EB3857" w:rsidRDefault="009B4B6D" w:rsidP="001340EB">
            <w:pPr>
              <w:pStyle w:val="RevisionHistory"/>
              <w:rPr>
                <w:lang w:val="en-GB"/>
              </w:rPr>
            </w:pPr>
          </w:p>
        </w:tc>
        <w:tc>
          <w:tcPr>
            <w:tcW w:w="910" w:type="dxa"/>
          </w:tcPr>
          <w:p w14:paraId="5F61B04F" w14:textId="77777777" w:rsidR="009B4B6D" w:rsidRPr="00EB3857" w:rsidRDefault="009B4B6D" w:rsidP="001340EB">
            <w:pPr>
              <w:pStyle w:val="RevisionHistory"/>
              <w:rPr>
                <w:lang w:val="en-GB"/>
              </w:rPr>
            </w:pPr>
          </w:p>
        </w:tc>
        <w:tc>
          <w:tcPr>
            <w:tcW w:w="5613" w:type="dxa"/>
          </w:tcPr>
          <w:p w14:paraId="41B5B8F7" w14:textId="77777777" w:rsidR="009B4B6D" w:rsidRPr="00EB3857" w:rsidRDefault="009B4B6D" w:rsidP="001340EB">
            <w:pPr>
              <w:pStyle w:val="RevisionHistory"/>
              <w:rPr>
                <w:lang w:val="en-GB"/>
              </w:rPr>
            </w:pPr>
          </w:p>
        </w:tc>
        <w:tc>
          <w:tcPr>
            <w:tcW w:w="1048" w:type="dxa"/>
          </w:tcPr>
          <w:p w14:paraId="7385B5A4" w14:textId="77777777" w:rsidR="009B4B6D" w:rsidRPr="00EB3857" w:rsidRDefault="009B4B6D" w:rsidP="001340EB">
            <w:pPr>
              <w:pStyle w:val="RevisionHistory"/>
              <w:rPr>
                <w:lang w:val="en-GB"/>
              </w:rPr>
            </w:pPr>
          </w:p>
        </w:tc>
      </w:tr>
      <w:tr w:rsidR="009B4B6D" w:rsidRPr="00EB3857" w14:paraId="36B14DAC" w14:textId="77777777" w:rsidTr="001340EB">
        <w:tc>
          <w:tcPr>
            <w:tcW w:w="648" w:type="dxa"/>
            <w:vMerge/>
          </w:tcPr>
          <w:p w14:paraId="0111507A" w14:textId="77777777" w:rsidR="009B4B6D" w:rsidRPr="00EB3857" w:rsidRDefault="009B4B6D" w:rsidP="001340EB">
            <w:pPr>
              <w:pStyle w:val="RevisionHistory"/>
              <w:rPr>
                <w:lang w:val="en-GB"/>
              </w:rPr>
            </w:pPr>
          </w:p>
        </w:tc>
        <w:tc>
          <w:tcPr>
            <w:tcW w:w="1070" w:type="dxa"/>
          </w:tcPr>
          <w:p w14:paraId="1049079A"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5CB56A06" w14:textId="77777777" w:rsidR="009B4B6D" w:rsidRPr="00EB3857" w:rsidRDefault="009B4B6D" w:rsidP="001340EB">
            <w:pPr>
              <w:pStyle w:val="RevisionHistory"/>
              <w:rPr>
                <w:lang w:val="en-GB"/>
              </w:rPr>
            </w:pPr>
          </w:p>
        </w:tc>
      </w:tr>
      <w:tr w:rsidR="009B4B6D" w:rsidRPr="00EB3857" w14:paraId="153A437E" w14:textId="77777777" w:rsidTr="001340EB">
        <w:tc>
          <w:tcPr>
            <w:tcW w:w="648" w:type="dxa"/>
            <w:vMerge w:val="restart"/>
          </w:tcPr>
          <w:p w14:paraId="4AFD876A" w14:textId="77777777" w:rsidR="009B4B6D" w:rsidRPr="00EB3857" w:rsidRDefault="00F42DE2" w:rsidP="001340EB">
            <w:pPr>
              <w:pStyle w:val="DocumentPropertyTitle"/>
              <w:rPr>
                <w:lang w:val="en-GB"/>
              </w:rPr>
            </w:pPr>
            <w:r>
              <w:rPr>
                <w:lang w:val="en-GB"/>
              </w:rPr>
              <w:t>5</w:t>
            </w:r>
          </w:p>
        </w:tc>
        <w:tc>
          <w:tcPr>
            <w:tcW w:w="1070" w:type="dxa"/>
          </w:tcPr>
          <w:p w14:paraId="7B40D5BB" w14:textId="77777777" w:rsidR="009B4B6D" w:rsidRPr="00EB3857" w:rsidRDefault="009B4B6D" w:rsidP="001340EB">
            <w:pPr>
              <w:pStyle w:val="RevisionHistory"/>
              <w:rPr>
                <w:lang w:val="en-GB"/>
              </w:rPr>
            </w:pPr>
          </w:p>
        </w:tc>
        <w:tc>
          <w:tcPr>
            <w:tcW w:w="910" w:type="dxa"/>
          </w:tcPr>
          <w:p w14:paraId="01545A2D" w14:textId="77777777" w:rsidR="009B4B6D" w:rsidRPr="00EB3857" w:rsidRDefault="009B4B6D" w:rsidP="001340EB">
            <w:pPr>
              <w:pStyle w:val="RevisionHistory"/>
              <w:rPr>
                <w:lang w:val="en-GB"/>
              </w:rPr>
            </w:pPr>
          </w:p>
        </w:tc>
        <w:tc>
          <w:tcPr>
            <w:tcW w:w="5613" w:type="dxa"/>
          </w:tcPr>
          <w:p w14:paraId="1C1431EA" w14:textId="77777777" w:rsidR="009B4B6D" w:rsidRPr="00EB3857" w:rsidRDefault="009B4B6D" w:rsidP="001340EB">
            <w:pPr>
              <w:pStyle w:val="RevisionHistory"/>
              <w:rPr>
                <w:lang w:val="en-GB"/>
              </w:rPr>
            </w:pPr>
          </w:p>
        </w:tc>
        <w:tc>
          <w:tcPr>
            <w:tcW w:w="1048" w:type="dxa"/>
          </w:tcPr>
          <w:p w14:paraId="4DCB8F03" w14:textId="77777777" w:rsidR="009B4B6D" w:rsidRPr="00EB3857" w:rsidRDefault="009B4B6D" w:rsidP="001340EB">
            <w:pPr>
              <w:pStyle w:val="RevisionHistory"/>
              <w:rPr>
                <w:lang w:val="en-GB"/>
              </w:rPr>
            </w:pPr>
          </w:p>
        </w:tc>
      </w:tr>
      <w:tr w:rsidR="009B4B6D" w:rsidRPr="00EB3857" w14:paraId="25DC4001" w14:textId="77777777" w:rsidTr="001340EB">
        <w:tc>
          <w:tcPr>
            <w:tcW w:w="648" w:type="dxa"/>
            <w:vMerge/>
          </w:tcPr>
          <w:p w14:paraId="773BE906" w14:textId="77777777" w:rsidR="009B4B6D" w:rsidRPr="00EB3857" w:rsidRDefault="009B4B6D" w:rsidP="001340EB">
            <w:pPr>
              <w:pStyle w:val="RevisionHistory"/>
              <w:rPr>
                <w:lang w:val="en-GB"/>
              </w:rPr>
            </w:pPr>
          </w:p>
        </w:tc>
        <w:tc>
          <w:tcPr>
            <w:tcW w:w="1070" w:type="dxa"/>
          </w:tcPr>
          <w:p w14:paraId="50678A7B"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2F3881E7" w14:textId="77777777" w:rsidR="009B4B6D" w:rsidRPr="00EB3857" w:rsidRDefault="009B4B6D" w:rsidP="001340EB">
            <w:pPr>
              <w:pStyle w:val="RevisionHistory"/>
              <w:rPr>
                <w:lang w:val="en-GB"/>
              </w:rPr>
            </w:pPr>
          </w:p>
        </w:tc>
      </w:tr>
      <w:tr w:rsidR="009B4B6D" w:rsidRPr="00EB3857" w14:paraId="44D16E4C" w14:textId="77777777" w:rsidTr="001340EB">
        <w:tc>
          <w:tcPr>
            <w:tcW w:w="648" w:type="dxa"/>
            <w:vMerge w:val="restart"/>
          </w:tcPr>
          <w:p w14:paraId="0D902BFA" w14:textId="77777777" w:rsidR="009B4B6D" w:rsidRPr="00EB3857" w:rsidRDefault="00F42DE2" w:rsidP="001340EB">
            <w:pPr>
              <w:pStyle w:val="DocumentPropertyTitle"/>
              <w:rPr>
                <w:lang w:val="en-GB"/>
              </w:rPr>
            </w:pPr>
            <w:r>
              <w:rPr>
                <w:lang w:val="en-GB"/>
              </w:rPr>
              <w:t>6</w:t>
            </w:r>
          </w:p>
        </w:tc>
        <w:tc>
          <w:tcPr>
            <w:tcW w:w="1070" w:type="dxa"/>
          </w:tcPr>
          <w:p w14:paraId="6EF3BF7A" w14:textId="77777777" w:rsidR="009B4B6D" w:rsidRPr="00EB3857" w:rsidRDefault="009B4B6D" w:rsidP="001340EB">
            <w:pPr>
              <w:pStyle w:val="RevisionHistory"/>
              <w:rPr>
                <w:lang w:val="en-GB"/>
              </w:rPr>
            </w:pPr>
          </w:p>
        </w:tc>
        <w:tc>
          <w:tcPr>
            <w:tcW w:w="910" w:type="dxa"/>
          </w:tcPr>
          <w:p w14:paraId="1805AB3A" w14:textId="77777777" w:rsidR="009B4B6D" w:rsidRPr="00EB3857" w:rsidRDefault="009B4B6D" w:rsidP="001340EB">
            <w:pPr>
              <w:pStyle w:val="RevisionHistory"/>
              <w:rPr>
                <w:lang w:val="en-GB"/>
              </w:rPr>
            </w:pPr>
          </w:p>
        </w:tc>
        <w:tc>
          <w:tcPr>
            <w:tcW w:w="5613" w:type="dxa"/>
          </w:tcPr>
          <w:p w14:paraId="2C8685F2" w14:textId="77777777" w:rsidR="009B4B6D" w:rsidRPr="00EB3857" w:rsidRDefault="009B4B6D" w:rsidP="001340EB">
            <w:pPr>
              <w:pStyle w:val="RevisionHistory"/>
              <w:rPr>
                <w:lang w:val="en-GB"/>
              </w:rPr>
            </w:pPr>
          </w:p>
        </w:tc>
        <w:tc>
          <w:tcPr>
            <w:tcW w:w="1048" w:type="dxa"/>
          </w:tcPr>
          <w:p w14:paraId="3FCD5F65" w14:textId="77777777" w:rsidR="009B4B6D" w:rsidRPr="00EB3857" w:rsidRDefault="009B4B6D" w:rsidP="001340EB">
            <w:pPr>
              <w:pStyle w:val="RevisionHistory"/>
              <w:rPr>
                <w:lang w:val="en-GB"/>
              </w:rPr>
            </w:pPr>
          </w:p>
        </w:tc>
      </w:tr>
      <w:tr w:rsidR="009B4B6D" w:rsidRPr="00EB3857" w14:paraId="1A2BA5DD" w14:textId="77777777" w:rsidTr="001340EB">
        <w:tc>
          <w:tcPr>
            <w:tcW w:w="648" w:type="dxa"/>
            <w:vMerge/>
          </w:tcPr>
          <w:p w14:paraId="318133D3" w14:textId="77777777" w:rsidR="009B4B6D" w:rsidRPr="00EB3857" w:rsidRDefault="009B4B6D" w:rsidP="001340EB">
            <w:pPr>
              <w:pStyle w:val="RevisionHistory"/>
              <w:rPr>
                <w:lang w:val="en-GB"/>
              </w:rPr>
            </w:pPr>
          </w:p>
        </w:tc>
        <w:tc>
          <w:tcPr>
            <w:tcW w:w="1070" w:type="dxa"/>
          </w:tcPr>
          <w:p w14:paraId="44ADF3CD"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606EEA9E" w14:textId="77777777" w:rsidR="009B4B6D" w:rsidRPr="00EB3857" w:rsidRDefault="009B4B6D" w:rsidP="001340EB">
            <w:pPr>
              <w:pStyle w:val="RevisionHistory"/>
              <w:rPr>
                <w:lang w:val="en-GB"/>
              </w:rPr>
            </w:pPr>
          </w:p>
        </w:tc>
      </w:tr>
      <w:tr w:rsidR="009B4B6D" w:rsidRPr="00EB3857" w14:paraId="2B3CBA35" w14:textId="77777777" w:rsidTr="001340EB">
        <w:tc>
          <w:tcPr>
            <w:tcW w:w="648" w:type="dxa"/>
            <w:vMerge w:val="restart"/>
          </w:tcPr>
          <w:p w14:paraId="1786C96F" w14:textId="77777777" w:rsidR="009B4B6D" w:rsidRPr="00EB3857" w:rsidRDefault="00F42DE2" w:rsidP="001340EB">
            <w:pPr>
              <w:pStyle w:val="DocumentPropertyTitle"/>
              <w:rPr>
                <w:lang w:val="en-GB"/>
              </w:rPr>
            </w:pPr>
            <w:r>
              <w:rPr>
                <w:lang w:val="en-GB"/>
              </w:rPr>
              <w:t>7</w:t>
            </w:r>
          </w:p>
        </w:tc>
        <w:tc>
          <w:tcPr>
            <w:tcW w:w="1070" w:type="dxa"/>
          </w:tcPr>
          <w:p w14:paraId="28EA5901" w14:textId="77777777" w:rsidR="009B4B6D" w:rsidRPr="00EB3857" w:rsidRDefault="009B4B6D" w:rsidP="001340EB">
            <w:pPr>
              <w:pStyle w:val="RevisionHistory"/>
              <w:rPr>
                <w:lang w:val="en-GB"/>
              </w:rPr>
            </w:pPr>
          </w:p>
        </w:tc>
        <w:tc>
          <w:tcPr>
            <w:tcW w:w="910" w:type="dxa"/>
          </w:tcPr>
          <w:p w14:paraId="41653F40" w14:textId="77777777" w:rsidR="009B4B6D" w:rsidRPr="00EB3857" w:rsidRDefault="009B4B6D" w:rsidP="001340EB">
            <w:pPr>
              <w:pStyle w:val="RevisionHistory"/>
              <w:rPr>
                <w:lang w:val="en-GB"/>
              </w:rPr>
            </w:pPr>
          </w:p>
        </w:tc>
        <w:tc>
          <w:tcPr>
            <w:tcW w:w="5613" w:type="dxa"/>
          </w:tcPr>
          <w:p w14:paraId="64384374" w14:textId="77777777" w:rsidR="009B4B6D" w:rsidRPr="00EB3857" w:rsidRDefault="009B4B6D" w:rsidP="001340EB">
            <w:pPr>
              <w:pStyle w:val="RevisionHistory"/>
              <w:rPr>
                <w:lang w:val="en-GB"/>
              </w:rPr>
            </w:pPr>
          </w:p>
        </w:tc>
        <w:tc>
          <w:tcPr>
            <w:tcW w:w="1048" w:type="dxa"/>
          </w:tcPr>
          <w:p w14:paraId="5D80A4BC" w14:textId="77777777" w:rsidR="009B4B6D" w:rsidRPr="00EB3857" w:rsidRDefault="009B4B6D" w:rsidP="001340EB">
            <w:pPr>
              <w:pStyle w:val="RevisionHistory"/>
              <w:rPr>
                <w:lang w:val="en-GB"/>
              </w:rPr>
            </w:pPr>
          </w:p>
        </w:tc>
      </w:tr>
      <w:tr w:rsidR="009B4B6D" w:rsidRPr="00EB3857" w14:paraId="019A4C35" w14:textId="77777777" w:rsidTr="001340EB">
        <w:tc>
          <w:tcPr>
            <w:tcW w:w="648" w:type="dxa"/>
            <w:vMerge/>
          </w:tcPr>
          <w:p w14:paraId="53C04B09" w14:textId="77777777" w:rsidR="009B4B6D" w:rsidRPr="00EB3857" w:rsidRDefault="009B4B6D" w:rsidP="001340EB">
            <w:pPr>
              <w:pStyle w:val="RevisionHistory"/>
              <w:rPr>
                <w:lang w:val="en-GB"/>
              </w:rPr>
            </w:pPr>
          </w:p>
        </w:tc>
        <w:tc>
          <w:tcPr>
            <w:tcW w:w="1070" w:type="dxa"/>
          </w:tcPr>
          <w:p w14:paraId="130B7290"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3936AD12" w14:textId="77777777" w:rsidR="009B4B6D" w:rsidRPr="00EB3857" w:rsidRDefault="009B4B6D" w:rsidP="001340EB">
            <w:pPr>
              <w:pStyle w:val="RevisionHistory"/>
              <w:rPr>
                <w:lang w:val="en-GB"/>
              </w:rPr>
            </w:pPr>
          </w:p>
        </w:tc>
      </w:tr>
      <w:tr w:rsidR="009B4B6D" w:rsidRPr="00EB3857" w14:paraId="358D6D00" w14:textId="77777777" w:rsidTr="001340EB">
        <w:tc>
          <w:tcPr>
            <w:tcW w:w="648" w:type="dxa"/>
            <w:vMerge w:val="restart"/>
          </w:tcPr>
          <w:p w14:paraId="176A375E" w14:textId="77777777" w:rsidR="009B4B6D" w:rsidRPr="00EB3857" w:rsidRDefault="00F42DE2" w:rsidP="001340EB">
            <w:pPr>
              <w:pStyle w:val="DocumentPropertyTitle"/>
              <w:rPr>
                <w:lang w:val="en-GB"/>
              </w:rPr>
            </w:pPr>
            <w:r>
              <w:rPr>
                <w:lang w:val="en-GB"/>
              </w:rPr>
              <w:t>8</w:t>
            </w:r>
          </w:p>
        </w:tc>
        <w:tc>
          <w:tcPr>
            <w:tcW w:w="1070" w:type="dxa"/>
          </w:tcPr>
          <w:p w14:paraId="60DAC7C5" w14:textId="77777777" w:rsidR="009B4B6D" w:rsidRPr="00EB3857" w:rsidRDefault="009B4B6D" w:rsidP="001340EB">
            <w:pPr>
              <w:pStyle w:val="RevisionHistory"/>
              <w:rPr>
                <w:lang w:val="en-GB"/>
              </w:rPr>
            </w:pPr>
          </w:p>
        </w:tc>
        <w:tc>
          <w:tcPr>
            <w:tcW w:w="910" w:type="dxa"/>
          </w:tcPr>
          <w:p w14:paraId="442EC5DE" w14:textId="77777777" w:rsidR="009B4B6D" w:rsidRPr="00EB3857" w:rsidRDefault="009B4B6D" w:rsidP="001340EB">
            <w:pPr>
              <w:pStyle w:val="RevisionHistory"/>
              <w:rPr>
                <w:lang w:val="en-GB"/>
              </w:rPr>
            </w:pPr>
          </w:p>
        </w:tc>
        <w:tc>
          <w:tcPr>
            <w:tcW w:w="5613" w:type="dxa"/>
          </w:tcPr>
          <w:p w14:paraId="5169AA04" w14:textId="77777777" w:rsidR="009B4B6D" w:rsidRPr="00EB3857" w:rsidRDefault="009B4B6D" w:rsidP="001340EB">
            <w:pPr>
              <w:pStyle w:val="RevisionHistory"/>
              <w:rPr>
                <w:lang w:val="en-GB"/>
              </w:rPr>
            </w:pPr>
          </w:p>
        </w:tc>
        <w:tc>
          <w:tcPr>
            <w:tcW w:w="1048" w:type="dxa"/>
          </w:tcPr>
          <w:p w14:paraId="5DAC4985" w14:textId="77777777" w:rsidR="009B4B6D" w:rsidRPr="00EB3857" w:rsidRDefault="009B4B6D" w:rsidP="001340EB">
            <w:pPr>
              <w:pStyle w:val="RevisionHistory"/>
              <w:rPr>
                <w:lang w:val="en-GB"/>
              </w:rPr>
            </w:pPr>
          </w:p>
        </w:tc>
      </w:tr>
      <w:tr w:rsidR="009B4B6D" w:rsidRPr="00EB3857" w14:paraId="2CC0F02E" w14:textId="77777777" w:rsidTr="001340EB">
        <w:tc>
          <w:tcPr>
            <w:tcW w:w="648" w:type="dxa"/>
            <w:vMerge/>
          </w:tcPr>
          <w:p w14:paraId="0D9B723E" w14:textId="77777777" w:rsidR="009B4B6D" w:rsidRPr="00EB3857" w:rsidRDefault="009B4B6D" w:rsidP="001340EB">
            <w:pPr>
              <w:pStyle w:val="RevisionHistory"/>
              <w:rPr>
                <w:lang w:val="en-GB"/>
              </w:rPr>
            </w:pPr>
          </w:p>
        </w:tc>
        <w:tc>
          <w:tcPr>
            <w:tcW w:w="1070" w:type="dxa"/>
          </w:tcPr>
          <w:p w14:paraId="1F7A74D0"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37E0238F" w14:textId="77777777" w:rsidR="009B4B6D" w:rsidRPr="00EB3857" w:rsidRDefault="009B4B6D" w:rsidP="001340EB">
            <w:pPr>
              <w:pStyle w:val="RevisionHistory"/>
              <w:rPr>
                <w:lang w:val="en-GB"/>
              </w:rPr>
            </w:pPr>
          </w:p>
        </w:tc>
      </w:tr>
      <w:tr w:rsidR="009B4B6D" w:rsidRPr="00EB3857" w14:paraId="0B9E01A8" w14:textId="77777777" w:rsidTr="001340EB">
        <w:tc>
          <w:tcPr>
            <w:tcW w:w="648" w:type="dxa"/>
            <w:vMerge w:val="restart"/>
          </w:tcPr>
          <w:p w14:paraId="00CAD647" w14:textId="77777777" w:rsidR="009B4B6D" w:rsidRPr="00EB3857" w:rsidRDefault="00F42DE2" w:rsidP="001340EB">
            <w:pPr>
              <w:pStyle w:val="DocumentPropertyTitle"/>
              <w:rPr>
                <w:lang w:val="en-GB"/>
              </w:rPr>
            </w:pPr>
            <w:r>
              <w:rPr>
                <w:lang w:val="en-GB"/>
              </w:rPr>
              <w:t>9</w:t>
            </w:r>
          </w:p>
        </w:tc>
        <w:tc>
          <w:tcPr>
            <w:tcW w:w="1070" w:type="dxa"/>
          </w:tcPr>
          <w:p w14:paraId="008B12CD" w14:textId="77777777" w:rsidR="009B4B6D" w:rsidRPr="00EB3857" w:rsidRDefault="009B4B6D" w:rsidP="001340EB">
            <w:pPr>
              <w:pStyle w:val="RevisionHistory"/>
              <w:rPr>
                <w:lang w:val="en-GB"/>
              </w:rPr>
            </w:pPr>
          </w:p>
        </w:tc>
        <w:tc>
          <w:tcPr>
            <w:tcW w:w="910" w:type="dxa"/>
          </w:tcPr>
          <w:p w14:paraId="725CEE01" w14:textId="77777777" w:rsidR="009B4B6D" w:rsidRPr="00EB3857" w:rsidRDefault="009B4B6D" w:rsidP="001340EB">
            <w:pPr>
              <w:pStyle w:val="RevisionHistory"/>
              <w:rPr>
                <w:lang w:val="en-GB"/>
              </w:rPr>
            </w:pPr>
          </w:p>
        </w:tc>
        <w:tc>
          <w:tcPr>
            <w:tcW w:w="5613" w:type="dxa"/>
          </w:tcPr>
          <w:p w14:paraId="72239627" w14:textId="77777777" w:rsidR="009B4B6D" w:rsidRPr="00EB3857" w:rsidRDefault="009B4B6D" w:rsidP="001340EB">
            <w:pPr>
              <w:pStyle w:val="RevisionHistory"/>
              <w:rPr>
                <w:lang w:val="en-GB"/>
              </w:rPr>
            </w:pPr>
          </w:p>
        </w:tc>
        <w:tc>
          <w:tcPr>
            <w:tcW w:w="1048" w:type="dxa"/>
          </w:tcPr>
          <w:p w14:paraId="5A445C83" w14:textId="77777777" w:rsidR="009B4B6D" w:rsidRPr="00EB3857" w:rsidRDefault="009B4B6D" w:rsidP="001340EB">
            <w:pPr>
              <w:pStyle w:val="RevisionHistory"/>
              <w:rPr>
                <w:lang w:val="en-GB"/>
              </w:rPr>
            </w:pPr>
          </w:p>
        </w:tc>
      </w:tr>
      <w:tr w:rsidR="009B4B6D" w:rsidRPr="00EB3857" w14:paraId="2901F4A7" w14:textId="77777777" w:rsidTr="001340EB">
        <w:tc>
          <w:tcPr>
            <w:tcW w:w="648" w:type="dxa"/>
            <w:vMerge/>
          </w:tcPr>
          <w:p w14:paraId="47B24B5E" w14:textId="77777777" w:rsidR="009B4B6D" w:rsidRPr="00EB3857" w:rsidRDefault="009B4B6D" w:rsidP="001340EB">
            <w:pPr>
              <w:pStyle w:val="RevisionHistory"/>
              <w:rPr>
                <w:lang w:val="en-GB"/>
              </w:rPr>
            </w:pPr>
          </w:p>
        </w:tc>
        <w:tc>
          <w:tcPr>
            <w:tcW w:w="1070" w:type="dxa"/>
          </w:tcPr>
          <w:p w14:paraId="1E023DFA"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571057B7" w14:textId="77777777" w:rsidR="009B4B6D" w:rsidRPr="00EB3857" w:rsidRDefault="009B4B6D" w:rsidP="001340EB">
            <w:pPr>
              <w:pStyle w:val="RevisionHistory"/>
              <w:rPr>
                <w:lang w:val="en-GB"/>
              </w:rPr>
            </w:pPr>
          </w:p>
        </w:tc>
      </w:tr>
    </w:tbl>
    <w:p w14:paraId="4B137718" w14:textId="77777777" w:rsidR="009B4B6D" w:rsidRPr="00EB3857" w:rsidRDefault="009B4B6D" w:rsidP="00864DAC">
      <w:pPr>
        <w:jc w:val="center"/>
        <w:rPr>
          <w:lang w:val="en-GB"/>
        </w:rPr>
      </w:pPr>
    </w:p>
    <w:p w14:paraId="44CCB80C" w14:textId="77777777" w:rsidR="009B4B6D" w:rsidRPr="00EB3857" w:rsidRDefault="009B4B6D" w:rsidP="00864DAC">
      <w:pPr>
        <w:jc w:val="center"/>
        <w:rPr>
          <w:lang w:val="en-GB"/>
        </w:rPr>
        <w:sectPr w:rsidR="009B4B6D" w:rsidRPr="00EB3857" w:rsidSect="00864DAC">
          <w:headerReference w:type="default" r:id="rId12"/>
          <w:footerReference w:type="default" r:id="rId13"/>
          <w:pgSz w:w="11907" w:h="16840" w:code="9"/>
          <w:pgMar w:top="1418" w:right="1418" w:bottom="1418" w:left="1418" w:header="567" w:footer="567" w:gutter="0"/>
          <w:cols w:space="720"/>
          <w:titlePg/>
          <w:docGrid w:linePitch="360"/>
        </w:sectPr>
      </w:pPr>
    </w:p>
    <w:p w14:paraId="7CBD8683" w14:textId="77777777" w:rsidR="009B4B6D" w:rsidRPr="00EB3857" w:rsidRDefault="009B4B6D" w:rsidP="008B651E">
      <w:pPr>
        <w:pBdr>
          <w:top w:val="single" w:sz="18" w:space="1" w:color="617C30"/>
          <w:left w:val="single" w:sz="18" w:space="0" w:color="617C30"/>
          <w:bottom w:val="single" w:sz="18" w:space="1" w:color="617C30"/>
          <w:right w:val="single" w:sz="18" w:space="0" w:color="617C30"/>
          <w:between w:val="single" w:sz="18" w:space="1" w:color="C0504D"/>
        </w:pBdr>
        <w:tabs>
          <w:tab w:val="center" w:pos="4759"/>
          <w:tab w:val="right" w:pos="9214"/>
        </w:tabs>
        <w:ind w:right="-285"/>
        <w:jc w:val="center"/>
        <w:rPr>
          <w:b/>
          <w:sz w:val="36"/>
          <w:szCs w:val="36"/>
          <w:lang w:val="en-GB"/>
        </w:rPr>
      </w:pPr>
      <w:r w:rsidRPr="00EB3857">
        <w:rPr>
          <w:b/>
          <w:sz w:val="36"/>
          <w:szCs w:val="36"/>
          <w:lang w:val="en-GB"/>
        </w:rPr>
        <w:lastRenderedPageBreak/>
        <w:t>Table of Content</w:t>
      </w:r>
    </w:p>
    <w:p w14:paraId="0DDE4DD9" w14:textId="77777777" w:rsidR="009B4B6D" w:rsidRPr="00EB3857" w:rsidRDefault="009B4B6D" w:rsidP="00A530FE">
      <w:pPr>
        <w:rPr>
          <w:lang w:val="en-GB"/>
        </w:rPr>
      </w:pPr>
    </w:p>
    <w:p w14:paraId="245D33DB" w14:textId="77777777" w:rsidR="009B4B6D" w:rsidRPr="00EB3857" w:rsidRDefault="009B4B6D" w:rsidP="00A530FE">
      <w:pPr>
        <w:rPr>
          <w:lang w:val="en-GB"/>
        </w:rPr>
      </w:pPr>
    </w:p>
    <w:p w14:paraId="568DC4C3" w14:textId="77777777" w:rsidR="007C4199" w:rsidRDefault="009B4B6D">
      <w:pPr>
        <w:pStyle w:val="TOC1"/>
        <w:tabs>
          <w:tab w:val="left" w:pos="340"/>
          <w:tab w:val="right" w:leader="dot" w:pos="9061"/>
        </w:tabs>
        <w:rPr>
          <w:rFonts w:asciiTheme="minorHAnsi" w:eastAsiaTheme="minorEastAsia" w:hAnsiTheme="minorHAnsi" w:cstheme="minorBidi"/>
          <w:b w:val="0"/>
          <w:bCs w:val="0"/>
          <w:caps w:val="0"/>
          <w:noProof/>
          <w:sz w:val="24"/>
          <w:szCs w:val="24"/>
          <w:lang w:eastAsia="ja-JP"/>
        </w:rPr>
      </w:pPr>
      <w:r w:rsidRPr="00EB3857">
        <w:rPr>
          <w:lang w:val="en-GB"/>
        </w:rPr>
        <w:fldChar w:fldCharType="begin"/>
      </w:r>
      <w:r w:rsidRPr="00EB3857">
        <w:rPr>
          <w:lang w:val="en-GB"/>
        </w:rPr>
        <w:instrText xml:space="preserve"> TOC \o "1-3" \h \z \u </w:instrText>
      </w:r>
      <w:r w:rsidRPr="00EB3857">
        <w:rPr>
          <w:lang w:val="en-GB"/>
        </w:rPr>
        <w:fldChar w:fldCharType="separate"/>
      </w:r>
      <w:r w:rsidR="007C4199">
        <w:rPr>
          <w:noProof/>
        </w:rPr>
        <w:t>1</w:t>
      </w:r>
      <w:r w:rsidR="007C4199">
        <w:rPr>
          <w:rFonts w:asciiTheme="minorHAnsi" w:eastAsiaTheme="minorEastAsia" w:hAnsiTheme="minorHAnsi" w:cstheme="minorBidi"/>
          <w:b w:val="0"/>
          <w:bCs w:val="0"/>
          <w:caps w:val="0"/>
          <w:noProof/>
          <w:sz w:val="24"/>
          <w:szCs w:val="24"/>
          <w:lang w:eastAsia="ja-JP"/>
        </w:rPr>
        <w:tab/>
      </w:r>
      <w:r w:rsidR="007C4199" w:rsidRPr="00C322A2">
        <w:rPr>
          <w:b w:val="0"/>
          <w:bCs w:val="0"/>
          <w:noProof/>
        </w:rPr>
        <w:t>INTRODUCTION</w:t>
      </w:r>
      <w:r w:rsidR="007C4199">
        <w:rPr>
          <w:noProof/>
        </w:rPr>
        <w:tab/>
      </w:r>
      <w:r w:rsidR="007C4199">
        <w:rPr>
          <w:noProof/>
        </w:rPr>
        <w:fldChar w:fldCharType="begin"/>
      </w:r>
      <w:r w:rsidR="007C4199">
        <w:rPr>
          <w:noProof/>
        </w:rPr>
        <w:instrText xml:space="preserve"> PAGEREF _Toc201988662 \h </w:instrText>
      </w:r>
      <w:r w:rsidR="007C4199">
        <w:rPr>
          <w:noProof/>
        </w:rPr>
      </w:r>
      <w:r w:rsidR="007C4199">
        <w:rPr>
          <w:noProof/>
        </w:rPr>
        <w:fldChar w:fldCharType="separate"/>
      </w:r>
      <w:r w:rsidR="007C4199">
        <w:rPr>
          <w:noProof/>
        </w:rPr>
        <w:t>7</w:t>
      </w:r>
      <w:r w:rsidR="007C4199">
        <w:rPr>
          <w:noProof/>
        </w:rPr>
        <w:fldChar w:fldCharType="end"/>
      </w:r>
    </w:p>
    <w:p w14:paraId="17C25657"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sidRPr="00C322A2">
        <w:rPr>
          <w:noProof/>
        </w:rPr>
        <w:t>Motivation</w:t>
      </w:r>
      <w:r>
        <w:rPr>
          <w:noProof/>
        </w:rPr>
        <w:tab/>
      </w:r>
      <w:r>
        <w:rPr>
          <w:noProof/>
        </w:rPr>
        <w:fldChar w:fldCharType="begin"/>
      </w:r>
      <w:r>
        <w:rPr>
          <w:noProof/>
        </w:rPr>
        <w:instrText xml:space="preserve"> PAGEREF _Toc201988663 \h </w:instrText>
      </w:r>
      <w:r>
        <w:rPr>
          <w:noProof/>
        </w:rPr>
      </w:r>
      <w:r>
        <w:rPr>
          <w:noProof/>
        </w:rPr>
        <w:fldChar w:fldCharType="separate"/>
      </w:r>
      <w:r>
        <w:rPr>
          <w:noProof/>
        </w:rPr>
        <w:t>7</w:t>
      </w:r>
      <w:r>
        <w:rPr>
          <w:noProof/>
        </w:rPr>
        <w:fldChar w:fldCharType="end"/>
      </w:r>
    </w:p>
    <w:p w14:paraId="157717DB"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sidRPr="00C322A2">
        <w:rPr>
          <w:noProof/>
        </w:rPr>
        <w:t>Background</w:t>
      </w:r>
      <w:r>
        <w:rPr>
          <w:noProof/>
        </w:rPr>
        <w:tab/>
      </w:r>
      <w:r>
        <w:rPr>
          <w:noProof/>
        </w:rPr>
        <w:fldChar w:fldCharType="begin"/>
      </w:r>
      <w:r>
        <w:rPr>
          <w:noProof/>
        </w:rPr>
        <w:instrText xml:space="preserve"> PAGEREF _Toc201988664 \h </w:instrText>
      </w:r>
      <w:r>
        <w:rPr>
          <w:noProof/>
        </w:rPr>
      </w:r>
      <w:r>
        <w:rPr>
          <w:noProof/>
        </w:rPr>
        <w:fldChar w:fldCharType="separate"/>
      </w:r>
      <w:r>
        <w:rPr>
          <w:noProof/>
        </w:rPr>
        <w:t>7</w:t>
      </w:r>
      <w:r>
        <w:rPr>
          <w:noProof/>
        </w:rPr>
        <w:fldChar w:fldCharType="end"/>
      </w:r>
    </w:p>
    <w:p w14:paraId="14DAF4A4"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sidRPr="00C322A2">
        <w:rPr>
          <w:noProof/>
        </w:rPr>
        <w:t>Involved Partners and Deliverable Structure</w:t>
      </w:r>
      <w:r>
        <w:rPr>
          <w:noProof/>
        </w:rPr>
        <w:tab/>
      </w:r>
      <w:r>
        <w:rPr>
          <w:noProof/>
        </w:rPr>
        <w:fldChar w:fldCharType="begin"/>
      </w:r>
      <w:r>
        <w:rPr>
          <w:noProof/>
        </w:rPr>
        <w:instrText xml:space="preserve"> PAGEREF _Toc201988665 \h </w:instrText>
      </w:r>
      <w:r>
        <w:rPr>
          <w:noProof/>
        </w:rPr>
      </w:r>
      <w:r>
        <w:rPr>
          <w:noProof/>
        </w:rPr>
        <w:fldChar w:fldCharType="separate"/>
      </w:r>
      <w:r>
        <w:rPr>
          <w:noProof/>
        </w:rPr>
        <w:t>7</w:t>
      </w:r>
      <w:r>
        <w:rPr>
          <w:noProof/>
        </w:rPr>
        <w:fldChar w:fldCharType="end"/>
      </w:r>
    </w:p>
    <w:p w14:paraId="2EE80761" w14:textId="77777777" w:rsidR="007C4199" w:rsidRDefault="007C4199">
      <w:pPr>
        <w:pStyle w:val="TOC1"/>
        <w:tabs>
          <w:tab w:val="left" w:pos="340"/>
          <w:tab w:val="right" w:leader="dot" w:pos="9061"/>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sidRPr="00C322A2">
        <w:rPr>
          <w:b w:val="0"/>
          <w:bCs w:val="0"/>
          <w:noProof/>
        </w:rPr>
        <w:t>PROJECT GOALS</w:t>
      </w:r>
      <w:r>
        <w:rPr>
          <w:noProof/>
        </w:rPr>
        <w:tab/>
      </w:r>
      <w:r>
        <w:rPr>
          <w:noProof/>
        </w:rPr>
        <w:fldChar w:fldCharType="begin"/>
      </w:r>
      <w:r>
        <w:rPr>
          <w:noProof/>
        </w:rPr>
        <w:instrText xml:space="preserve"> PAGEREF _Toc201988666 \h </w:instrText>
      </w:r>
      <w:r>
        <w:rPr>
          <w:noProof/>
        </w:rPr>
      </w:r>
      <w:r>
        <w:rPr>
          <w:noProof/>
        </w:rPr>
        <w:fldChar w:fldCharType="separate"/>
      </w:r>
      <w:r>
        <w:rPr>
          <w:noProof/>
        </w:rPr>
        <w:t>7</w:t>
      </w:r>
      <w:r>
        <w:rPr>
          <w:noProof/>
        </w:rPr>
        <w:fldChar w:fldCharType="end"/>
      </w:r>
    </w:p>
    <w:p w14:paraId="166FD8E0" w14:textId="77777777" w:rsidR="007C4199" w:rsidRDefault="007C4199">
      <w:pPr>
        <w:pStyle w:val="TOC1"/>
        <w:tabs>
          <w:tab w:val="left" w:pos="340"/>
          <w:tab w:val="right" w:leader="dot" w:pos="9061"/>
        </w:tabs>
        <w:rPr>
          <w:rFonts w:asciiTheme="minorHAnsi" w:eastAsiaTheme="minorEastAsia" w:hAnsiTheme="minorHAnsi" w:cstheme="minorBidi"/>
          <w:b w:val="0"/>
          <w:bCs w:val="0"/>
          <w:caps w:val="0"/>
          <w:noProof/>
          <w:sz w:val="24"/>
          <w:szCs w:val="24"/>
          <w:lang w:eastAsia="ja-JP"/>
        </w:rPr>
      </w:pPr>
      <w:r>
        <w:rPr>
          <w:noProof/>
        </w:rPr>
        <w:t>3</w:t>
      </w:r>
      <w:r>
        <w:rPr>
          <w:rFonts w:asciiTheme="minorHAnsi" w:eastAsiaTheme="minorEastAsia" w:hAnsiTheme="minorHAnsi" w:cstheme="minorBidi"/>
          <w:b w:val="0"/>
          <w:bCs w:val="0"/>
          <w:caps w:val="0"/>
          <w:noProof/>
          <w:sz w:val="24"/>
          <w:szCs w:val="24"/>
          <w:lang w:eastAsia="ja-JP"/>
        </w:rPr>
        <w:tab/>
      </w:r>
      <w:r w:rsidRPr="00C322A2">
        <w:rPr>
          <w:b w:val="0"/>
          <w:bCs w:val="0"/>
          <w:noProof/>
        </w:rPr>
        <w:t>PROJECT RESULTS</w:t>
      </w:r>
      <w:r>
        <w:rPr>
          <w:noProof/>
        </w:rPr>
        <w:tab/>
      </w:r>
      <w:r>
        <w:rPr>
          <w:noProof/>
        </w:rPr>
        <w:fldChar w:fldCharType="begin"/>
      </w:r>
      <w:r>
        <w:rPr>
          <w:noProof/>
        </w:rPr>
        <w:instrText xml:space="preserve"> PAGEREF _Toc201988667 \h </w:instrText>
      </w:r>
      <w:r>
        <w:rPr>
          <w:noProof/>
        </w:rPr>
      </w:r>
      <w:r>
        <w:rPr>
          <w:noProof/>
        </w:rPr>
        <w:fldChar w:fldCharType="separate"/>
      </w:r>
      <w:r>
        <w:rPr>
          <w:noProof/>
        </w:rPr>
        <w:t>8</w:t>
      </w:r>
      <w:r>
        <w:rPr>
          <w:noProof/>
        </w:rPr>
        <w:fldChar w:fldCharType="end"/>
      </w:r>
    </w:p>
    <w:p w14:paraId="5BDFCB89"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sidRPr="00C322A2">
        <w:rPr>
          <w:noProof/>
        </w:rPr>
        <w:t>Rich Unified Content Description</w:t>
      </w:r>
      <w:r>
        <w:rPr>
          <w:noProof/>
        </w:rPr>
        <w:tab/>
      </w:r>
      <w:r>
        <w:rPr>
          <w:noProof/>
        </w:rPr>
        <w:fldChar w:fldCharType="begin"/>
      </w:r>
      <w:r>
        <w:rPr>
          <w:noProof/>
        </w:rPr>
        <w:instrText xml:space="preserve"> PAGEREF _Toc201988668 \h </w:instrText>
      </w:r>
      <w:r>
        <w:rPr>
          <w:noProof/>
        </w:rPr>
      </w:r>
      <w:r>
        <w:rPr>
          <w:noProof/>
        </w:rPr>
        <w:fldChar w:fldCharType="separate"/>
      </w:r>
      <w:r>
        <w:rPr>
          <w:noProof/>
        </w:rPr>
        <w:t>8</w:t>
      </w:r>
      <w:r>
        <w:rPr>
          <w:noProof/>
        </w:rPr>
        <w:fldChar w:fldCharType="end"/>
      </w:r>
    </w:p>
    <w:p w14:paraId="33902F85"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sidRPr="00C322A2">
        <w:rPr>
          <w:noProof/>
        </w:rPr>
        <w:t>Graphical User Interface</w:t>
      </w:r>
      <w:r>
        <w:rPr>
          <w:noProof/>
        </w:rPr>
        <w:tab/>
      </w:r>
      <w:r>
        <w:rPr>
          <w:noProof/>
        </w:rPr>
        <w:fldChar w:fldCharType="begin"/>
      </w:r>
      <w:r>
        <w:rPr>
          <w:noProof/>
        </w:rPr>
        <w:instrText xml:space="preserve"> PAGEREF _Toc201988669 \h </w:instrText>
      </w:r>
      <w:r>
        <w:rPr>
          <w:noProof/>
        </w:rPr>
      </w:r>
      <w:r>
        <w:rPr>
          <w:noProof/>
        </w:rPr>
        <w:fldChar w:fldCharType="separate"/>
      </w:r>
      <w:r>
        <w:rPr>
          <w:noProof/>
        </w:rPr>
        <w:t>8</w:t>
      </w:r>
      <w:r>
        <w:rPr>
          <w:noProof/>
        </w:rPr>
        <w:fldChar w:fldCharType="end"/>
      </w:r>
    </w:p>
    <w:p w14:paraId="3D7BD89C"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sidRPr="00C322A2">
        <w:rPr>
          <w:rFonts w:eastAsiaTheme="minorEastAsia"/>
          <w:noProof/>
        </w:rPr>
        <w:t>3.3</w:t>
      </w:r>
      <w:r>
        <w:rPr>
          <w:rFonts w:asciiTheme="minorHAnsi" w:eastAsiaTheme="minorEastAsia" w:hAnsiTheme="minorHAnsi" w:cstheme="minorBidi"/>
          <w:smallCaps w:val="0"/>
          <w:noProof/>
          <w:sz w:val="24"/>
          <w:szCs w:val="24"/>
          <w:lang w:eastAsia="ja-JP"/>
        </w:rPr>
        <w:tab/>
      </w:r>
      <w:r w:rsidRPr="00C322A2">
        <w:rPr>
          <w:noProof/>
        </w:rPr>
        <w:t>Video and Image</w:t>
      </w:r>
      <w:r>
        <w:rPr>
          <w:noProof/>
        </w:rPr>
        <w:tab/>
      </w:r>
      <w:r>
        <w:rPr>
          <w:noProof/>
        </w:rPr>
        <w:fldChar w:fldCharType="begin"/>
      </w:r>
      <w:r>
        <w:rPr>
          <w:noProof/>
        </w:rPr>
        <w:instrText xml:space="preserve"> PAGEREF _Toc201988670 \h </w:instrText>
      </w:r>
      <w:r>
        <w:rPr>
          <w:noProof/>
        </w:rPr>
      </w:r>
      <w:r>
        <w:rPr>
          <w:noProof/>
        </w:rPr>
        <w:fldChar w:fldCharType="separate"/>
      </w:r>
      <w:r>
        <w:rPr>
          <w:noProof/>
        </w:rPr>
        <w:t>9</w:t>
      </w:r>
      <w:r>
        <w:rPr>
          <w:noProof/>
        </w:rPr>
        <w:fldChar w:fldCharType="end"/>
      </w:r>
    </w:p>
    <w:p w14:paraId="5331A399"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sidRPr="00C322A2">
        <w:rPr>
          <w:rFonts w:ascii="Times" w:eastAsiaTheme="minorEastAsia" w:hAnsi="Times"/>
          <w:noProof/>
        </w:rPr>
        <w:t>3.4</w:t>
      </w:r>
      <w:r>
        <w:rPr>
          <w:rFonts w:asciiTheme="minorHAnsi" w:eastAsiaTheme="minorEastAsia" w:hAnsiTheme="minorHAnsi" w:cstheme="minorBidi"/>
          <w:smallCaps w:val="0"/>
          <w:noProof/>
          <w:sz w:val="24"/>
          <w:szCs w:val="24"/>
          <w:lang w:eastAsia="ja-JP"/>
        </w:rPr>
        <w:tab/>
      </w:r>
      <w:r w:rsidRPr="00C322A2">
        <w:rPr>
          <w:noProof/>
        </w:rPr>
        <w:t>Audio and Emotions</w:t>
      </w:r>
      <w:r>
        <w:rPr>
          <w:noProof/>
        </w:rPr>
        <w:tab/>
      </w:r>
      <w:r>
        <w:rPr>
          <w:noProof/>
        </w:rPr>
        <w:fldChar w:fldCharType="begin"/>
      </w:r>
      <w:r>
        <w:rPr>
          <w:noProof/>
        </w:rPr>
        <w:instrText xml:space="preserve"> PAGEREF _Toc201988671 \h </w:instrText>
      </w:r>
      <w:r>
        <w:rPr>
          <w:noProof/>
        </w:rPr>
      </w:r>
      <w:r>
        <w:rPr>
          <w:noProof/>
        </w:rPr>
        <w:fldChar w:fldCharType="separate"/>
      </w:r>
      <w:r>
        <w:rPr>
          <w:noProof/>
        </w:rPr>
        <w:t>9</w:t>
      </w:r>
      <w:r>
        <w:rPr>
          <w:noProof/>
        </w:rPr>
        <w:fldChar w:fldCharType="end"/>
      </w:r>
    </w:p>
    <w:p w14:paraId="325E1700"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Pr>
          <w:noProof/>
        </w:rPr>
        <w:t>3.5</w:t>
      </w:r>
      <w:r>
        <w:rPr>
          <w:rFonts w:asciiTheme="minorHAnsi" w:eastAsiaTheme="minorEastAsia" w:hAnsiTheme="minorHAnsi" w:cstheme="minorBidi"/>
          <w:smallCaps w:val="0"/>
          <w:noProof/>
          <w:sz w:val="24"/>
          <w:szCs w:val="24"/>
          <w:lang w:eastAsia="ja-JP"/>
        </w:rPr>
        <w:tab/>
      </w:r>
      <w:r w:rsidRPr="00C322A2">
        <w:rPr>
          <w:noProof/>
        </w:rPr>
        <w:t>3D Objects</w:t>
      </w:r>
      <w:r>
        <w:rPr>
          <w:noProof/>
        </w:rPr>
        <w:tab/>
      </w:r>
      <w:r>
        <w:rPr>
          <w:noProof/>
        </w:rPr>
        <w:fldChar w:fldCharType="begin"/>
      </w:r>
      <w:r>
        <w:rPr>
          <w:noProof/>
        </w:rPr>
        <w:instrText xml:space="preserve"> PAGEREF _Toc201988672 \h </w:instrText>
      </w:r>
      <w:r>
        <w:rPr>
          <w:noProof/>
        </w:rPr>
      </w:r>
      <w:r>
        <w:rPr>
          <w:noProof/>
        </w:rPr>
        <w:fldChar w:fldCharType="separate"/>
      </w:r>
      <w:r>
        <w:rPr>
          <w:noProof/>
        </w:rPr>
        <w:t>10</w:t>
      </w:r>
      <w:r>
        <w:rPr>
          <w:noProof/>
        </w:rPr>
        <w:fldChar w:fldCharType="end"/>
      </w:r>
    </w:p>
    <w:p w14:paraId="5EA51C7C"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Pr>
          <w:noProof/>
        </w:rPr>
        <w:t>3.6</w:t>
      </w:r>
      <w:r>
        <w:rPr>
          <w:rFonts w:asciiTheme="minorHAnsi" w:eastAsiaTheme="minorEastAsia" w:hAnsiTheme="minorHAnsi" w:cstheme="minorBidi"/>
          <w:smallCaps w:val="0"/>
          <w:noProof/>
          <w:sz w:val="24"/>
          <w:szCs w:val="24"/>
          <w:lang w:eastAsia="ja-JP"/>
        </w:rPr>
        <w:tab/>
      </w:r>
      <w:r w:rsidRPr="00C322A2">
        <w:rPr>
          <w:noProof/>
        </w:rPr>
        <w:t>Visualization</w:t>
      </w:r>
      <w:r>
        <w:rPr>
          <w:noProof/>
        </w:rPr>
        <w:tab/>
      </w:r>
      <w:r>
        <w:rPr>
          <w:noProof/>
        </w:rPr>
        <w:fldChar w:fldCharType="begin"/>
      </w:r>
      <w:r>
        <w:rPr>
          <w:noProof/>
        </w:rPr>
        <w:instrText xml:space="preserve"> PAGEREF _Toc201988673 \h </w:instrText>
      </w:r>
      <w:r>
        <w:rPr>
          <w:noProof/>
        </w:rPr>
      </w:r>
      <w:r>
        <w:rPr>
          <w:noProof/>
        </w:rPr>
        <w:fldChar w:fldCharType="separate"/>
      </w:r>
      <w:r>
        <w:rPr>
          <w:noProof/>
        </w:rPr>
        <w:t>10</w:t>
      </w:r>
      <w:r>
        <w:rPr>
          <w:noProof/>
        </w:rPr>
        <w:fldChar w:fldCharType="end"/>
      </w:r>
    </w:p>
    <w:p w14:paraId="7F42B7CE"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Pr>
          <w:noProof/>
        </w:rPr>
        <w:t>3.7</w:t>
      </w:r>
      <w:r>
        <w:rPr>
          <w:rFonts w:asciiTheme="minorHAnsi" w:eastAsiaTheme="minorEastAsia" w:hAnsiTheme="minorHAnsi" w:cstheme="minorBidi"/>
          <w:smallCaps w:val="0"/>
          <w:noProof/>
          <w:sz w:val="24"/>
          <w:szCs w:val="24"/>
          <w:lang w:eastAsia="ja-JP"/>
        </w:rPr>
        <w:tab/>
      </w:r>
      <w:r w:rsidRPr="00C322A2">
        <w:rPr>
          <w:noProof/>
        </w:rPr>
        <w:t>Orchestration</w:t>
      </w:r>
      <w:r>
        <w:rPr>
          <w:noProof/>
        </w:rPr>
        <w:tab/>
      </w:r>
      <w:r>
        <w:rPr>
          <w:noProof/>
        </w:rPr>
        <w:fldChar w:fldCharType="begin"/>
      </w:r>
      <w:r>
        <w:rPr>
          <w:noProof/>
        </w:rPr>
        <w:instrText xml:space="preserve"> PAGEREF _Toc201988674 \h </w:instrText>
      </w:r>
      <w:r>
        <w:rPr>
          <w:noProof/>
        </w:rPr>
      </w:r>
      <w:r>
        <w:rPr>
          <w:noProof/>
        </w:rPr>
        <w:fldChar w:fldCharType="separate"/>
      </w:r>
      <w:r>
        <w:rPr>
          <w:noProof/>
        </w:rPr>
        <w:t>10</w:t>
      </w:r>
      <w:r>
        <w:rPr>
          <w:noProof/>
        </w:rPr>
        <w:fldChar w:fldCharType="end"/>
      </w:r>
    </w:p>
    <w:p w14:paraId="3D925638" w14:textId="77777777" w:rsidR="007C4199" w:rsidRDefault="007C4199">
      <w:pPr>
        <w:pStyle w:val="TOC2"/>
        <w:tabs>
          <w:tab w:val="left" w:pos="730"/>
          <w:tab w:val="right" w:leader="dot" w:pos="9061"/>
        </w:tabs>
        <w:rPr>
          <w:rFonts w:asciiTheme="minorHAnsi" w:eastAsiaTheme="minorEastAsia" w:hAnsiTheme="minorHAnsi" w:cstheme="minorBidi"/>
          <w:smallCaps w:val="0"/>
          <w:noProof/>
          <w:sz w:val="24"/>
          <w:szCs w:val="24"/>
          <w:lang w:eastAsia="ja-JP"/>
        </w:rPr>
      </w:pPr>
      <w:r>
        <w:rPr>
          <w:noProof/>
        </w:rPr>
        <w:t>3.8</w:t>
      </w:r>
      <w:r>
        <w:rPr>
          <w:rFonts w:asciiTheme="minorHAnsi" w:eastAsiaTheme="minorEastAsia" w:hAnsiTheme="minorHAnsi" w:cstheme="minorBidi"/>
          <w:smallCaps w:val="0"/>
          <w:noProof/>
          <w:sz w:val="24"/>
          <w:szCs w:val="24"/>
          <w:lang w:eastAsia="ja-JP"/>
        </w:rPr>
        <w:tab/>
      </w:r>
      <w:r w:rsidRPr="00C322A2">
        <w:rPr>
          <w:noProof/>
        </w:rPr>
        <w:t>Content Providers</w:t>
      </w:r>
      <w:r>
        <w:rPr>
          <w:noProof/>
        </w:rPr>
        <w:tab/>
      </w:r>
      <w:r>
        <w:rPr>
          <w:noProof/>
        </w:rPr>
        <w:fldChar w:fldCharType="begin"/>
      </w:r>
      <w:r>
        <w:rPr>
          <w:noProof/>
        </w:rPr>
        <w:instrText xml:space="preserve"> PAGEREF _Toc201988675 \h </w:instrText>
      </w:r>
      <w:r>
        <w:rPr>
          <w:noProof/>
        </w:rPr>
      </w:r>
      <w:r>
        <w:rPr>
          <w:noProof/>
        </w:rPr>
        <w:fldChar w:fldCharType="separate"/>
      </w:r>
      <w:r>
        <w:rPr>
          <w:noProof/>
        </w:rPr>
        <w:t>10</w:t>
      </w:r>
      <w:r>
        <w:rPr>
          <w:noProof/>
        </w:rPr>
        <w:fldChar w:fldCharType="end"/>
      </w:r>
    </w:p>
    <w:p w14:paraId="320269E7" w14:textId="77777777" w:rsidR="007C4199" w:rsidRDefault="007C4199">
      <w:pPr>
        <w:pStyle w:val="TOC1"/>
        <w:tabs>
          <w:tab w:val="left" w:pos="340"/>
          <w:tab w:val="right" w:leader="dot" w:pos="9061"/>
        </w:tabs>
        <w:rPr>
          <w:rFonts w:asciiTheme="minorHAnsi" w:eastAsiaTheme="minorEastAsia" w:hAnsiTheme="minorHAnsi" w:cstheme="minorBidi"/>
          <w:b w:val="0"/>
          <w:bCs w:val="0"/>
          <w:caps w:val="0"/>
          <w:noProof/>
          <w:sz w:val="24"/>
          <w:szCs w:val="24"/>
          <w:lang w:eastAsia="ja-JP"/>
        </w:rPr>
      </w:pPr>
      <w:r>
        <w:rPr>
          <w:noProof/>
        </w:rPr>
        <w:t>4</w:t>
      </w:r>
      <w:r>
        <w:rPr>
          <w:rFonts w:asciiTheme="minorHAnsi" w:eastAsiaTheme="minorEastAsia" w:hAnsiTheme="minorHAnsi" w:cstheme="minorBidi"/>
          <w:b w:val="0"/>
          <w:bCs w:val="0"/>
          <w:caps w:val="0"/>
          <w:noProof/>
          <w:sz w:val="24"/>
          <w:szCs w:val="24"/>
          <w:lang w:eastAsia="ja-JP"/>
        </w:rPr>
        <w:tab/>
      </w:r>
      <w:r w:rsidRPr="00C322A2">
        <w:rPr>
          <w:b w:val="0"/>
          <w:bCs w:val="0"/>
          <w:noProof/>
        </w:rPr>
        <w:t>SYSTEM DEMONSTRATION</w:t>
      </w:r>
      <w:r>
        <w:rPr>
          <w:noProof/>
        </w:rPr>
        <w:tab/>
      </w:r>
      <w:r>
        <w:rPr>
          <w:noProof/>
        </w:rPr>
        <w:fldChar w:fldCharType="begin"/>
      </w:r>
      <w:r>
        <w:rPr>
          <w:noProof/>
        </w:rPr>
        <w:instrText xml:space="preserve"> PAGEREF _Toc201988676 \h </w:instrText>
      </w:r>
      <w:r>
        <w:rPr>
          <w:noProof/>
        </w:rPr>
      </w:r>
      <w:r>
        <w:rPr>
          <w:noProof/>
        </w:rPr>
        <w:fldChar w:fldCharType="separate"/>
      </w:r>
      <w:r>
        <w:rPr>
          <w:noProof/>
        </w:rPr>
        <w:t>10</w:t>
      </w:r>
      <w:r>
        <w:rPr>
          <w:noProof/>
        </w:rPr>
        <w:fldChar w:fldCharType="end"/>
      </w:r>
    </w:p>
    <w:p w14:paraId="21A5884E" w14:textId="77777777" w:rsidR="007C4199" w:rsidRDefault="007C4199">
      <w:pPr>
        <w:pStyle w:val="TOC1"/>
        <w:tabs>
          <w:tab w:val="left" w:pos="340"/>
          <w:tab w:val="right" w:leader="dot" w:pos="9061"/>
        </w:tabs>
        <w:rPr>
          <w:rFonts w:asciiTheme="minorHAnsi" w:eastAsiaTheme="minorEastAsia" w:hAnsiTheme="minorHAnsi" w:cstheme="minorBidi"/>
          <w:b w:val="0"/>
          <w:bCs w:val="0"/>
          <w:caps w:val="0"/>
          <w:noProof/>
          <w:sz w:val="24"/>
          <w:szCs w:val="24"/>
          <w:lang w:eastAsia="ja-JP"/>
        </w:rPr>
      </w:pPr>
      <w:r>
        <w:rPr>
          <w:noProof/>
        </w:rPr>
        <w:t>5</w:t>
      </w:r>
      <w:r>
        <w:rPr>
          <w:rFonts w:asciiTheme="minorHAnsi" w:eastAsiaTheme="minorEastAsia" w:hAnsiTheme="minorHAnsi" w:cstheme="minorBidi"/>
          <w:b w:val="0"/>
          <w:bCs w:val="0"/>
          <w:caps w:val="0"/>
          <w:noProof/>
          <w:sz w:val="24"/>
          <w:szCs w:val="24"/>
          <w:lang w:eastAsia="ja-JP"/>
        </w:rPr>
        <w:tab/>
      </w:r>
      <w:r>
        <w:rPr>
          <w:noProof/>
        </w:rPr>
        <w:t>Use Cases</w:t>
      </w:r>
      <w:r>
        <w:rPr>
          <w:noProof/>
        </w:rPr>
        <w:tab/>
      </w:r>
      <w:r>
        <w:rPr>
          <w:noProof/>
        </w:rPr>
        <w:fldChar w:fldCharType="begin"/>
      </w:r>
      <w:r>
        <w:rPr>
          <w:noProof/>
        </w:rPr>
        <w:instrText xml:space="preserve"> PAGEREF _Toc201988677 \h </w:instrText>
      </w:r>
      <w:r>
        <w:rPr>
          <w:noProof/>
        </w:rPr>
      </w:r>
      <w:r>
        <w:rPr>
          <w:noProof/>
        </w:rPr>
        <w:fldChar w:fldCharType="separate"/>
      </w:r>
      <w:r>
        <w:rPr>
          <w:noProof/>
        </w:rPr>
        <w:t>10</w:t>
      </w:r>
      <w:r>
        <w:rPr>
          <w:noProof/>
        </w:rPr>
        <w:fldChar w:fldCharType="end"/>
      </w:r>
    </w:p>
    <w:p w14:paraId="666AD374" w14:textId="77777777" w:rsidR="007C4199" w:rsidRDefault="007C4199">
      <w:pPr>
        <w:pStyle w:val="TOC1"/>
        <w:tabs>
          <w:tab w:val="left" w:pos="340"/>
          <w:tab w:val="right" w:leader="dot" w:pos="9061"/>
        </w:tabs>
        <w:rPr>
          <w:rFonts w:asciiTheme="minorHAnsi" w:eastAsiaTheme="minorEastAsia" w:hAnsiTheme="minorHAnsi" w:cstheme="minorBidi"/>
          <w:b w:val="0"/>
          <w:bCs w:val="0"/>
          <w:caps w:val="0"/>
          <w:noProof/>
          <w:sz w:val="24"/>
          <w:szCs w:val="24"/>
          <w:lang w:eastAsia="ja-JP"/>
        </w:rPr>
      </w:pPr>
      <w:r>
        <w:rPr>
          <w:noProof/>
        </w:rPr>
        <w:t>6</w:t>
      </w:r>
      <w:r>
        <w:rPr>
          <w:rFonts w:asciiTheme="minorHAnsi" w:eastAsiaTheme="minorEastAsia" w:hAnsiTheme="minorHAnsi" w:cstheme="minorBidi"/>
          <w:b w:val="0"/>
          <w:bCs w:val="0"/>
          <w:caps w:val="0"/>
          <w:noProof/>
          <w:sz w:val="24"/>
          <w:szCs w:val="24"/>
          <w:lang w:eastAsia="ja-JP"/>
        </w:rPr>
        <w:tab/>
      </w:r>
      <w:r>
        <w:rPr>
          <w:noProof/>
        </w:rPr>
        <w:t>Modalities Across Devices</w:t>
      </w:r>
      <w:r>
        <w:rPr>
          <w:noProof/>
        </w:rPr>
        <w:tab/>
      </w:r>
      <w:r>
        <w:rPr>
          <w:noProof/>
        </w:rPr>
        <w:fldChar w:fldCharType="begin"/>
      </w:r>
      <w:r>
        <w:rPr>
          <w:noProof/>
        </w:rPr>
        <w:instrText xml:space="preserve"> PAGEREF _Toc201988678 \h </w:instrText>
      </w:r>
      <w:r>
        <w:rPr>
          <w:noProof/>
        </w:rPr>
      </w:r>
      <w:r>
        <w:rPr>
          <w:noProof/>
        </w:rPr>
        <w:fldChar w:fldCharType="separate"/>
      </w:r>
      <w:r>
        <w:rPr>
          <w:noProof/>
        </w:rPr>
        <w:t>11</w:t>
      </w:r>
      <w:r>
        <w:rPr>
          <w:noProof/>
        </w:rPr>
        <w:fldChar w:fldCharType="end"/>
      </w:r>
    </w:p>
    <w:p w14:paraId="2B3EEF0B" w14:textId="77777777" w:rsidR="007C4199" w:rsidRDefault="007C4199">
      <w:pPr>
        <w:pStyle w:val="TOC1"/>
        <w:tabs>
          <w:tab w:val="left" w:pos="340"/>
          <w:tab w:val="right" w:leader="dot" w:pos="9061"/>
        </w:tabs>
        <w:rPr>
          <w:rFonts w:asciiTheme="minorHAnsi" w:eastAsiaTheme="minorEastAsia" w:hAnsiTheme="minorHAnsi" w:cstheme="minorBidi"/>
          <w:b w:val="0"/>
          <w:bCs w:val="0"/>
          <w:caps w:val="0"/>
          <w:noProof/>
          <w:sz w:val="24"/>
          <w:szCs w:val="24"/>
          <w:lang w:eastAsia="ja-JP"/>
        </w:rPr>
      </w:pPr>
      <w:r>
        <w:rPr>
          <w:noProof/>
        </w:rPr>
        <w:t>7</w:t>
      </w:r>
      <w:r>
        <w:rPr>
          <w:rFonts w:asciiTheme="minorHAnsi" w:eastAsiaTheme="minorEastAsia" w:hAnsiTheme="minorHAnsi" w:cstheme="minorBidi"/>
          <w:b w:val="0"/>
          <w:bCs w:val="0"/>
          <w:caps w:val="0"/>
          <w:noProof/>
          <w:sz w:val="24"/>
          <w:szCs w:val="24"/>
          <w:lang w:eastAsia="ja-JP"/>
        </w:rPr>
        <w:tab/>
      </w:r>
      <w:r w:rsidRPr="00C322A2">
        <w:rPr>
          <w:b w:val="0"/>
          <w:bCs w:val="0"/>
          <w:noProof/>
        </w:rPr>
        <w:t>RELATED WORK</w:t>
      </w:r>
      <w:r>
        <w:rPr>
          <w:noProof/>
        </w:rPr>
        <w:tab/>
      </w:r>
      <w:r>
        <w:rPr>
          <w:noProof/>
        </w:rPr>
        <w:fldChar w:fldCharType="begin"/>
      </w:r>
      <w:r>
        <w:rPr>
          <w:noProof/>
        </w:rPr>
        <w:instrText xml:space="preserve"> PAGEREF _Toc201988679 \h </w:instrText>
      </w:r>
      <w:r>
        <w:rPr>
          <w:noProof/>
        </w:rPr>
      </w:r>
      <w:r>
        <w:rPr>
          <w:noProof/>
        </w:rPr>
        <w:fldChar w:fldCharType="separate"/>
      </w:r>
      <w:r>
        <w:rPr>
          <w:noProof/>
        </w:rPr>
        <w:t>12</w:t>
      </w:r>
      <w:r>
        <w:rPr>
          <w:noProof/>
        </w:rPr>
        <w:fldChar w:fldCharType="end"/>
      </w:r>
    </w:p>
    <w:p w14:paraId="28655409" w14:textId="77777777" w:rsidR="007C4199" w:rsidRDefault="007C4199">
      <w:pPr>
        <w:pStyle w:val="TOC1"/>
        <w:tabs>
          <w:tab w:val="left" w:pos="340"/>
          <w:tab w:val="right" w:leader="dot" w:pos="9061"/>
        </w:tabs>
        <w:rPr>
          <w:rFonts w:asciiTheme="minorHAnsi" w:eastAsiaTheme="minorEastAsia" w:hAnsiTheme="minorHAnsi" w:cstheme="minorBidi"/>
          <w:b w:val="0"/>
          <w:bCs w:val="0"/>
          <w:caps w:val="0"/>
          <w:noProof/>
          <w:sz w:val="24"/>
          <w:szCs w:val="24"/>
          <w:lang w:eastAsia="ja-JP"/>
        </w:rPr>
      </w:pPr>
      <w:r>
        <w:rPr>
          <w:noProof/>
        </w:rPr>
        <w:t>8</w:t>
      </w:r>
      <w:r>
        <w:rPr>
          <w:rFonts w:asciiTheme="minorHAnsi" w:eastAsiaTheme="minorEastAsia" w:hAnsiTheme="minorHAnsi" w:cstheme="minorBidi"/>
          <w:b w:val="0"/>
          <w:bCs w:val="0"/>
          <w:caps w:val="0"/>
          <w:noProof/>
          <w:sz w:val="24"/>
          <w:szCs w:val="24"/>
          <w:lang w:eastAsia="ja-JP"/>
        </w:rPr>
        <w:tab/>
      </w:r>
      <w:r w:rsidRPr="00C322A2">
        <w:rPr>
          <w:b w:val="0"/>
          <w:bCs w:val="0"/>
          <w:noProof/>
        </w:rPr>
        <w:t>FUTURE WORK AND CONCLUSION</w:t>
      </w:r>
      <w:r>
        <w:rPr>
          <w:noProof/>
        </w:rPr>
        <w:tab/>
      </w:r>
      <w:r>
        <w:rPr>
          <w:noProof/>
        </w:rPr>
        <w:fldChar w:fldCharType="begin"/>
      </w:r>
      <w:r>
        <w:rPr>
          <w:noProof/>
        </w:rPr>
        <w:instrText xml:space="preserve"> PAGEREF _Toc201988680 \h </w:instrText>
      </w:r>
      <w:r>
        <w:rPr>
          <w:noProof/>
        </w:rPr>
      </w:r>
      <w:r>
        <w:rPr>
          <w:noProof/>
        </w:rPr>
        <w:fldChar w:fldCharType="separate"/>
      </w:r>
      <w:r>
        <w:rPr>
          <w:noProof/>
        </w:rPr>
        <w:t>12</w:t>
      </w:r>
      <w:r>
        <w:rPr>
          <w:noProof/>
        </w:rPr>
        <w:fldChar w:fldCharType="end"/>
      </w:r>
    </w:p>
    <w:p w14:paraId="5255AB58" w14:textId="77777777" w:rsidR="007C4199" w:rsidRDefault="007C4199">
      <w:pPr>
        <w:pStyle w:val="TOC1"/>
        <w:tabs>
          <w:tab w:val="left" w:pos="340"/>
          <w:tab w:val="right" w:leader="dot" w:pos="9061"/>
        </w:tabs>
        <w:rPr>
          <w:rFonts w:asciiTheme="minorHAnsi" w:eastAsiaTheme="minorEastAsia" w:hAnsiTheme="minorHAnsi" w:cstheme="minorBidi"/>
          <w:b w:val="0"/>
          <w:bCs w:val="0"/>
          <w:caps w:val="0"/>
          <w:noProof/>
          <w:sz w:val="24"/>
          <w:szCs w:val="24"/>
          <w:lang w:eastAsia="ja-JP"/>
        </w:rPr>
      </w:pPr>
      <w:r>
        <w:rPr>
          <w:noProof/>
        </w:rPr>
        <w:t>9</w:t>
      </w:r>
      <w:r>
        <w:rPr>
          <w:rFonts w:asciiTheme="minorHAnsi" w:eastAsiaTheme="minorEastAsia" w:hAnsiTheme="minorHAnsi" w:cstheme="minorBidi"/>
          <w:b w:val="0"/>
          <w:bCs w:val="0"/>
          <w:caps w:val="0"/>
          <w:noProof/>
          <w:sz w:val="24"/>
          <w:szCs w:val="24"/>
          <w:lang w:eastAsia="ja-JP"/>
        </w:rPr>
        <w:tab/>
      </w:r>
      <w:r>
        <w:rPr>
          <w:noProof/>
        </w:rPr>
        <w:t>References</w:t>
      </w:r>
      <w:r>
        <w:rPr>
          <w:noProof/>
        </w:rPr>
        <w:tab/>
      </w:r>
      <w:r>
        <w:rPr>
          <w:noProof/>
        </w:rPr>
        <w:fldChar w:fldCharType="begin"/>
      </w:r>
      <w:r>
        <w:rPr>
          <w:noProof/>
        </w:rPr>
        <w:instrText xml:space="preserve"> PAGEREF _Toc201988681 \h </w:instrText>
      </w:r>
      <w:r>
        <w:rPr>
          <w:noProof/>
        </w:rPr>
      </w:r>
      <w:r>
        <w:rPr>
          <w:noProof/>
        </w:rPr>
        <w:fldChar w:fldCharType="separate"/>
      </w:r>
      <w:r>
        <w:rPr>
          <w:noProof/>
        </w:rPr>
        <w:t>12</w:t>
      </w:r>
      <w:r>
        <w:rPr>
          <w:noProof/>
        </w:rPr>
        <w:fldChar w:fldCharType="end"/>
      </w:r>
    </w:p>
    <w:p w14:paraId="2A37F8D2" w14:textId="77777777" w:rsidR="009B4B6D" w:rsidRPr="00EB3857" w:rsidRDefault="009B4B6D">
      <w:pPr>
        <w:rPr>
          <w:lang w:val="en-GB"/>
        </w:rPr>
      </w:pPr>
      <w:r w:rsidRPr="00EB3857">
        <w:rPr>
          <w:lang w:val="en-GB"/>
        </w:rPr>
        <w:fldChar w:fldCharType="end"/>
      </w:r>
    </w:p>
    <w:p w14:paraId="4051524D" w14:textId="77777777" w:rsidR="009B4B6D" w:rsidRPr="00EB3857" w:rsidRDefault="009B4B6D" w:rsidP="008B651E">
      <w:pPr>
        <w:pBdr>
          <w:top w:val="single" w:sz="18" w:space="1" w:color="617C30"/>
          <w:left w:val="single" w:sz="18" w:space="0" w:color="617C30"/>
          <w:bottom w:val="single" w:sz="18" w:space="1" w:color="617C30"/>
          <w:right w:val="single" w:sz="18" w:space="0" w:color="617C30"/>
          <w:between w:val="single" w:sz="18" w:space="1" w:color="C0504D"/>
        </w:pBdr>
        <w:tabs>
          <w:tab w:val="center" w:pos="4759"/>
          <w:tab w:val="right" w:pos="9214"/>
        </w:tabs>
        <w:ind w:right="-285"/>
        <w:jc w:val="center"/>
        <w:rPr>
          <w:b/>
          <w:sz w:val="36"/>
          <w:szCs w:val="36"/>
          <w:lang w:val="en-GB"/>
        </w:rPr>
      </w:pPr>
      <w:r w:rsidRPr="00EB3857">
        <w:rPr>
          <w:b/>
          <w:sz w:val="36"/>
          <w:szCs w:val="36"/>
          <w:lang w:val="en-GB"/>
        </w:rPr>
        <w:br w:type="page"/>
      </w:r>
      <w:r w:rsidRPr="00EB3857">
        <w:rPr>
          <w:b/>
          <w:sz w:val="36"/>
          <w:szCs w:val="36"/>
          <w:lang w:val="en-GB"/>
        </w:rPr>
        <w:lastRenderedPageBreak/>
        <w:t>List of Figures</w:t>
      </w:r>
    </w:p>
    <w:p w14:paraId="0ACF2ECA" w14:textId="77777777" w:rsidR="009B4B6D" w:rsidRPr="00EB3857" w:rsidRDefault="009B4B6D">
      <w:pPr>
        <w:rPr>
          <w:lang w:val="en-GB"/>
        </w:rPr>
      </w:pPr>
    </w:p>
    <w:p w14:paraId="239CE08C" w14:textId="77777777" w:rsidR="007C4199" w:rsidRDefault="009B4B6D">
      <w:pPr>
        <w:pStyle w:val="TableofFigures"/>
        <w:tabs>
          <w:tab w:val="right" w:leader="dot" w:pos="9061"/>
        </w:tabs>
        <w:rPr>
          <w:rFonts w:asciiTheme="minorHAnsi" w:eastAsiaTheme="minorEastAsia" w:hAnsiTheme="minorHAnsi" w:cstheme="minorBidi"/>
          <w:noProof/>
          <w:sz w:val="24"/>
          <w:lang w:eastAsia="ja-JP"/>
        </w:rPr>
      </w:pPr>
      <w:r w:rsidRPr="00EB3857">
        <w:rPr>
          <w:lang w:val="en-GB"/>
        </w:rPr>
        <w:fldChar w:fldCharType="begin"/>
      </w:r>
      <w:r w:rsidRPr="00EB3857">
        <w:rPr>
          <w:lang w:val="en-GB"/>
        </w:rPr>
        <w:instrText xml:space="preserve"> TOC \h \z \c "Figure" </w:instrText>
      </w:r>
      <w:r w:rsidRPr="00EB3857">
        <w:rPr>
          <w:lang w:val="en-GB"/>
        </w:rPr>
        <w:fldChar w:fldCharType="separate"/>
      </w:r>
      <w:r w:rsidR="007C4199">
        <w:rPr>
          <w:noProof/>
        </w:rPr>
        <w:t xml:space="preserve">Figure 1: </w:t>
      </w:r>
      <w:r w:rsidR="007C4199" w:rsidRPr="00A721CA">
        <w:rPr>
          <w:rFonts w:ascii="Times" w:hAnsi="Times" w:cs="Times"/>
          <w:noProof/>
          <w:lang w:eastAsia="de-DE"/>
        </w:rPr>
        <w:t>I-SEARCH graphical user interface.</w:t>
      </w:r>
      <w:r w:rsidR="007C4199">
        <w:rPr>
          <w:noProof/>
        </w:rPr>
        <w:tab/>
      </w:r>
      <w:r w:rsidR="007C4199">
        <w:rPr>
          <w:noProof/>
        </w:rPr>
        <w:fldChar w:fldCharType="begin"/>
      </w:r>
      <w:r w:rsidR="007C4199">
        <w:rPr>
          <w:noProof/>
        </w:rPr>
        <w:instrText xml:space="preserve"> PAGEREF _Toc201988657 \h </w:instrText>
      </w:r>
      <w:r w:rsidR="007C4199">
        <w:rPr>
          <w:noProof/>
        </w:rPr>
      </w:r>
      <w:r w:rsidR="007C4199">
        <w:rPr>
          <w:noProof/>
        </w:rPr>
        <w:fldChar w:fldCharType="separate"/>
      </w:r>
      <w:r w:rsidR="007C4199">
        <w:rPr>
          <w:noProof/>
        </w:rPr>
        <w:t>8</w:t>
      </w:r>
      <w:r w:rsidR="007C4199">
        <w:rPr>
          <w:noProof/>
        </w:rPr>
        <w:fldChar w:fldCharType="end"/>
      </w:r>
    </w:p>
    <w:p w14:paraId="7AEE6032" w14:textId="77777777" w:rsidR="009B4B6D" w:rsidRPr="00EB3857" w:rsidRDefault="009B4B6D">
      <w:pPr>
        <w:rPr>
          <w:lang w:val="en-GB"/>
        </w:rPr>
      </w:pPr>
      <w:r w:rsidRPr="00EB3857">
        <w:rPr>
          <w:lang w:val="en-GB"/>
        </w:rPr>
        <w:fldChar w:fldCharType="end"/>
      </w:r>
    </w:p>
    <w:p w14:paraId="67AE8994" w14:textId="2B140302" w:rsidR="009B4B6D" w:rsidRPr="00EB3857" w:rsidRDefault="009B4B6D" w:rsidP="008B651E">
      <w:pPr>
        <w:pBdr>
          <w:top w:val="single" w:sz="18" w:space="1" w:color="617C30"/>
          <w:left w:val="single" w:sz="18" w:space="0" w:color="617C30"/>
          <w:bottom w:val="single" w:sz="18" w:space="1" w:color="617C30"/>
          <w:right w:val="single" w:sz="18" w:space="0" w:color="617C30"/>
          <w:between w:val="single" w:sz="18" w:space="1" w:color="C0504D"/>
        </w:pBdr>
        <w:tabs>
          <w:tab w:val="center" w:pos="4759"/>
          <w:tab w:val="right" w:pos="9214"/>
        </w:tabs>
        <w:ind w:right="-285"/>
        <w:jc w:val="center"/>
        <w:rPr>
          <w:lang w:val="en-GB"/>
        </w:rPr>
      </w:pPr>
      <w:r w:rsidRPr="003F546C">
        <w:rPr>
          <w:lang w:val="de-DE"/>
        </w:rPr>
        <w:br w:type="page"/>
      </w:r>
      <w:r w:rsidRPr="00EB3857">
        <w:rPr>
          <w:b/>
          <w:sz w:val="36"/>
          <w:szCs w:val="36"/>
          <w:lang w:val="en-GB"/>
        </w:rPr>
        <w:lastRenderedPageBreak/>
        <w:t>List of Abbreviations and acronyms</w:t>
      </w:r>
    </w:p>
    <w:p w14:paraId="2DE0E1E3" w14:textId="77777777" w:rsidR="009B4B6D" w:rsidRPr="00EB3857" w:rsidRDefault="009B4B6D" w:rsidP="00864DAC">
      <w:pPr>
        <w:pStyle w:val="P1"/>
        <w:spacing w:before="0" w:after="0"/>
        <w:ind w:left="403"/>
        <w:jc w:val="center"/>
        <w:rPr>
          <w:sz w:val="24"/>
          <w:lang w:val="en-GB"/>
        </w:rPr>
      </w:pPr>
      <w:r w:rsidRPr="00EB3857">
        <w:rPr>
          <w:sz w:val="24"/>
          <w:lang w:val="en-GB"/>
        </w:rPr>
        <w:t>(</w:t>
      </w:r>
      <w:proofErr w:type="gramStart"/>
      <w:r w:rsidRPr="00EB3857">
        <w:rPr>
          <w:sz w:val="24"/>
          <w:lang w:val="en-GB"/>
        </w:rPr>
        <w:t>in</w:t>
      </w:r>
      <w:proofErr w:type="gramEnd"/>
      <w:r w:rsidRPr="00EB3857">
        <w:rPr>
          <w:sz w:val="24"/>
          <w:lang w:val="en-GB"/>
        </w:rPr>
        <w:t xml:space="preserve"> alphabetic order)</w:t>
      </w:r>
    </w:p>
    <w:tbl>
      <w:tblPr>
        <w:tblW w:w="9747" w:type="dxa"/>
        <w:tblBorders>
          <w:top w:val="thinThickLargeGap" w:sz="24" w:space="0" w:color="auto"/>
          <w:left w:val="thinThickLargeGap" w:sz="24" w:space="0" w:color="auto"/>
          <w:bottom w:val="thickThinLargeGap" w:sz="24" w:space="0" w:color="auto"/>
          <w:right w:val="thickThinLargeGap" w:sz="24" w:space="0" w:color="auto"/>
          <w:insideV w:val="double" w:sz="4" w:space="0" w:color="auto"/>
        </w:tblBorders>
        <w:tblLayout w:type="fixed"/>
        <w:tblLook w:val="01E0" w:firstRow="1" w:lastRow="1" w:firstColumn="1" w:lastColumn="1" w:noHBand="0" w:noVBand="0"/>
      </w:tblPr>
      <w:tblGrid>
        <w:gridCol w:w="2235"/>
        <w:gridCol w:w="7512"/>
      </w:tblGrid>
      <w:tr w:rsidR="009B4B6D" w:rsidRPr="00EB3857" w14:paraId="6BD44C36" w14:textId="77777777">
        <w:tc>
          <w:tcPr>
            <w:tcW w:w="2235" w:type="dxa"/>
            <w:tcBorders>
              <w:top w:val="thinThickLargeGap" w:sz="24" w:space="0" w:color="auto"/>
            </w:tcBorders>
          </w:tcPr>
          <w:p w14:paraId="27468341" w14:textId="77777777" w:rsidR="009B4B6D" w:rsidRPr="00EB3857" w:rsidRDefault="009B4B6D" w:rsidP="00864DAC">
            <w:pPr>
              <w:pStyle w:val="DocumentProperty"/>
              <w:rPr>
                <w:b/>
                <w:sz w:val="22"/>
                <w:lang w:val="en-GB"/>
              </w:rPr>
            </w:pPr>
            <w:r w:rsidRPr="00EB3857">
              <w:rPr>
                <w:b/>
                <w:sz w:val="22"/>
                <w:szCs w:val="22"/>
                <w:lang w:val="en-GB"/>
              </w:rPr>
              <w:t>Abbreviation</w:t>
            </w:r>
          </w:p>
        </w:tc>
        <w:tc>
          <w:tcPr>
            <w:tcW w:w="7512" w:type="dxa"/>
            <w:tcBorders>
              <w:top w:val="thinThickLargeGap" w:sz="24" w:space="0" w:color="auto"/>
            </w:tcBorders>
          </w:tcPr>
          <w:p w14:paraId="57261A85" w14:textId="77777777" w:rsidR="009B4B6D" w:rsidRPr="00EB3857" w:rsidRDefault="009B4B6D" w:rsidP="00864DAC">
            <w:pPr>
              <w:pStyle w:val="DocumentProperty"/>
              <w:rPr>
                <w:b/>
                <w:sz w:val="22"/>
                <w:lang w:val="en-GB"/>
              </w:rPr>
            </w:pPr>
            <w:r w:rsidRPr="00EB3857">
              <w:rPr>
                <w:b/>
                <w:sz w:val="22"/>
                <w:szCs w:val="22"/>
                <w:lang w:val="en-GB"/>
              </w:rPr>
              <w:t>Explanation</w:t>
            </w:r>
          </w:p>
        </w:tc>
      </w:tr>
      <w:tr w:rsidR="00947A64" w:rsidRPr="00EB3857" w14:paraId="2893FF1F" w14:textId="77777777">
        <w:tc>
          <w:tcPr>
            <w:tcW w:w="2235" w:type="dxa"/>
          </w:tcPr>
          <w:p w14:paraId="4A7CA309" w14:textId="77777777" w:rsidR="00947A64" w:rsidRPr="00EB3857" w:rsidRDefault="00947A64" w:rsidP="00931FED">
            <w:pPr>
              <w:rPr>
                <w:rFonts w:ascii="Arial" w:hAnsi="Arial" w:cs="Arial"/>
                <w:color w:val="000000"/>
                <w:sz w:val="20"/>
                <w:szCs w:val="20"/>
                <w:lang w:val="en-GB"/>
              </w:rPr>
            </w:pPr>
            <w:r w:rsidRPr="00EB3857">
              <w:rPr>
                <w:rFonts w:ascii="Arial" w:hAnsi="Arial" w:cs="Arial"/>
                <w:color w:val="000000"/>
                <w:sz w:val="20"/>
                <w:szCs w:val="20"/>
                <w:lang w:val="en-GB"/>
              </w:rPr>
              <w:t>API</w:t>
            </w:r>
          </w:p>
        </w:tc>
        <w:tc>
          <w:tcPr>
            <w:tcW w:w="7512" w:type="dxa"/>
          </w:tcPr>
          <w:p w14:paraId="2A876E02" w14:textId="77777777" w:rsidR="00947A64" w:rsidRPr="00EB3857" w:rsidRDefault="00947A64" w:rsidP="00931FED">
            <w:pPr>
              <w:rPr>
                <w:rFonts w:ascii="Arial" w:hAnsi="Arial" w:cs="Arial"/>
                <w:color w:val="000000"/>
                <w:sz w:val="20"/>
                <w:szCs w:val="20"/>
                <w:lang w:val="en-GB"/>
              </w:rPr>
            </w:pPr>
            <w:r w:rsidRPr="00EB3857">
              <w:rPr>
                <w:rFonts w:ascii="Arial" w:hAnsi="Arial" w:cs="Arial"/>
                <w:color w:val="000000"/>
                <w:sz w:val="20"/>
                <w:szCs w:val="20"/>
                <w:lang w:val="en-GB"/>
              </w:rPr>
              <w:t>Application Programmable Interface</w:t>
            </w:r>
          </w:p>
        </w:tc>
      </w:tr>
      <w:tr w:rsidR="00947A64" w:rsidRPr="00EB3857" w14:paraId="1EBEF2BF" w14:textId="77777777" w:rsidTr="001F251D">
        <w:tc>
          <w:tcPr>
            <w:tcW w:w="2235" w:type="dxa"/>
          </w:tcPr>
          <w:p w14:paraId="50AF0B2C" w14:textId="77777777" w:rsidR="00947A64" w:rsidRPr="00EB3857" w:rsidRDefault="00947A64">
            <w:pPr>
              <w:rPr>
                <w:rFonts w:ascii="Arial" w:hAnsi="Arial" w:cs="Arial"/>
                <w:color w:val="000000"/>
                <w:sz w:val="20"/>
                <w:szCs w:val="20"/>
                <w:lang w:val="en-GB"/>
              </w:rPr>
            </w:pPr>
            <w:proofErr w:type="spellStart"/>
            <w:r w:rsidRPr="00EB3857">
              <w:rPr>
                <w:rFonts w:ascii="Arial" w:hAnsi="Arial" w:cs="Arial"/>
                <w:color w:val="000000"/>
                <w:sz w:val="20"/>
                <w:szCs w:val="20"/>
                <w:lang w:val="en-GB"/>
              </w:rPr>
              <w:t>CoFind</w:t>
            </w:r>
            <w:proofErr w:type="spellEnd"/>
          </w:p>
        </w:tc>
        <w:tc>
          <w:tcPr>
            <w:tcW w:w="7512" w:type="dxa"/>
          </w:tcPr>
          <w:p w14:paraId="664C78B0"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Collaborative Search</w:t>
            </w:r>
          </w:p>
        </w:tc>
      </w:tr>
      <w:tr w:rsidR="00947A64" w:rsidRPr="00EB3857" w14:paraId="69F9A5B4" w14:textId="77777777">
        <w:tc>
          <w:tcPr>
            <w:tcW w:w="2235" w:type="dxa"/>
          </w:tcPr>
          <w:p w14:paraId="1E735810"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GUI</w:t>
            </w:r>
          </w:p>
        </w:tc>
        <w:tc>
          <w:tcPr>
            <w:tcW w:w="7512" w:type="dxa"/>
          </w:tcPr>
          <w:p w14:paraId="4A062D03"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Graphical User Interface</w:t>
            </w:r>
          </w:p>
        </w:tc>
      </w:tr>
      <w:tr w:rsidR="00947A64" w:rsidRPr="00EB3857" w14:paraId="52F478A4" w14:textId="77777777">
        <w:tc>
          <w:tcPr>
            <w:tcW w:w="2235" w:type="dxa"/>
          </w:tcPr>
          <w:p w14:paraId="2956CD86"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HTML5</w:t>
            </w:r>
          </w:p>
        </w:tc>
        <w:tc>
          <w:tcPr>
            <w:tcW w:w="7512" w:type="dxa"/>
          </w:tcPr>
          <w:p w14:paraId="02174D13"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 xml:space="preserve">Hypertext </w:t>
            </w:r>
            <w:r w:rsidR="00F545CB" w:rsidRPr="00EB3857">
              <w:rPr>
                <w:rFonts w:ascii="Arial" w:hAnsi="Arial" w:cs="Arial"/>
                <w:color w:val="000000"/>
                <w:sz w:val="20"/>
                <w:szCs w:val="20"/>
                <w:lang w:val="en-GB"/>
              </w:rPr>
              <w:t>Mark-up</w:t>
            </w:r>
            <w:r w:rsidRPr="00EB3857">
              <w:rPr>
                <w:rFonts w:ascii="Arial" w:hAnsi="Arial" w:cs="Arial"/>
                <w:color w:val="000000"/>
                <w:sz w:val="20"/>
                <w:szCs w:val="20"/>
                <w:lang w:val="en-GB"/>
              </w:rPr>
              <w:t xml:space="preserve"> Language 5</w:t>
            </w:r>
          </w:p>
        </w:tc>
      </w:tr>
      <w:tr w:rsidR="00947A64" w:rsidRPr="00EB3857" w14:paraId="4ADFD452" w14:textId="77777777">
        <w:tc>
          <w:tcPr>
            <w:tcW w:w="2235" w:type="dxa"/>
          </w:tcPr>
          <w:p w14:paraId="07C501E7" w14:textId="77777777" w:rsidR="00947A64" w:rsidRPr="00EB3857" w:rsidRDefault="00947A64">
            <w:pPr>
              <w:rPr>
                <w:rFonts w:ascii="Arial" w:hAnsi="Arial" w:cs="Arial"/>
                <w:color w:val="000000"/>
                <w:sz w:val="20"/>
                <w:szCs w:val="20"/>
                <w:lang w:val="en-GB"/>
              </w:rPr>
            </w:pPr>
            <w:proofErr w:type="spellStart"/>
            <w:r w:rsidRPr="00EB3857">
              <w:rPr>
                <w:rFonts w:ascii="Arial" w:hAnsi="Arial" w:cs="Arial"/>
                <w:color w:val="000000"/>
                <w:sz w:val="20"/>
                <w:szCs w:val="20"/>
                <w:lang w:val="en-GB"/>
              </w:rPr>
              <w:t>pTag</w:t>
            </w:r>
            <w:proofErr w:type="spellEnd"/>
          </w:p>
        </w:tc>
        <w:tc>
          <w:tcPr>
            <w:tcW w:w="7512" w:type="dxa"/>
          </w:tcPr>
          <w:p w14:paraId="2BE6A8A0" w14:textId="77777777" w:rsidR="00947A64" w:rsidRPr="00EB3857" w:rsidRDefault="00217CEF">
            <w:pPr>
              <w:rPr>
                <w:rFonts w:ascii="Arial" w:hAnsi="Arial" w:cs="Arial"/>
                <w:color w:val="000000"/>
                <w:sz w:val="20"/>
                <w:szCs w:val="20"/>
                <w:lang w:val="en-GB"/>
              </w:rPr>
            </w:pPr>
            <w:r>
              <w:rPr>
                <w:rFonts w:ascii="Arial" w:hAnsi="Arial" w:cs="Arial"/>
                <w:color w:val="000000"/>
                <w:sz w:val="20"/>
                <w:szCs w:val="20"/>
                <w:lang w:val="en-GB"/>
              </w:rPr>
              <w:t>Personalized</w:t>
            </w:r>
            <w:r w:rsidR="00947A64" w:rsidRPr="00EB3857">
              <w:rPr>
                <w:rFonts w:ascii="Arial" w:hAnsi="Arial" w:cs="Arial"/>
                <w:color w:val="000000"/>
                <w:sz w:val="20"/>
                <w:szCs w:val="20"/>
                <w:lang w:val="en-GB"/>
              </w:rPr>
              <w:t xml:space="preserve"> Tagging Service</w:t>
            </w:r>
          </w:p>
        </w:tc>
      </w:tr>
      <w:tr w:rsidR="00947A64" w:rsidRPr="00EB3857" w14:paraId="40928ABE" w14:textId="77777777">
        <w:tc>
          <w:tcPr>
            <w:tcW w:w="2235" w:type="dxa"/>
          </w:tcPr>
          <w:p w14:paraId="07E13199" w14:textId="77777777" w:rsidR="00947A64" w:rsidRPr="00EB3857" w:rsidRDefault="00947A64">
            <w:pPr>
              <w:rPr>
                <w:rFonts w:ascii="Arial" w:hAnsi="Arial" w:cs="Arial"/>
                <w:color w:val="000000"/>
                <w:sz w:val="20"/>
                <w:szCs w:val="20"/>
                <w:lang w:val="en-GB"/>
              </w:rPr>
            </w:pPr>
            <w:proofErr w:type="spellStart"/>
            <w:r w:rsidRPr="00EB3857">
              <w:rPr>
                <w:rFonts w:ascii="Arial" w:hAnsi="Arial" w:cs="Arial"/>
                <w:color w:val="000000"/>
                <w:sz w:val="20"/>
                <w:szCs w:val="20"/>
                <w:lang w:val="en-GB"/>
              </w:rPr>
              <w:t>RUCoD</w:t>
            </w:r>
            <w:proofErr w:type="spellEnd"/>
          </w:p>
        </w:tc>
        <w:tc>
          <w:tcPr>
            <w:tcW w:w="7512" w:type="dxa"/>
          </w:tcPr>
          <w:p w14:paraId="65386BF5"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Rich Unified Content Description</w:t>
            </w:r>
          </w:p>
        </w:tc>
      </w:tr>
      <w:tr w:rsidR="00947A64" w:rsidRPr="00EB3857" w14:paraId="6F76A39C" w14:textId="77777777">
        <w:tc>
          <w:tcPr>
            <w:tcW w:w="2235" w:type="dxa"/>
          </w:tcPr>
          <w:p w14:paraId="50E174B6"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UI</w:t>
            </w:r>
          </w:p>
        </w:tc>
        <w:tc>
          <w:tcPr>
            <w:tcW w:w="7512" w:type="dxa"/>
          </w:tcPr>
          <w:p w14:paraId="74475436"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User Interface</w:t>
            </w:r>
          </w:p>
        </w:tc>
      </w:tr>
      <w:tr w:rsidR="00947A64" w:rsidRPr="00EB3857" w14:paraId="389A358D" w14:textId="77777777">
        <w:tc>
          <w:tcPr>
            <w:tcW w:w="2235" w:type="dxa"/>
          </w:tcPr>
          <w:p w14:paraId="356F8B96" w14:textId="77777777" w:rsidR="00947A64" w:rsidRPr="00EB3857" w:rsidRDefault="00947A64">
            <w:pPr>
              <w:rPr>
                <w:rFonts w:ascii="Arial" w:hAnsi="Arial" w:cs="Arial"/>
                <w:color w:val="000000"/>
                <w:sz w:val="20"/>
                <w:szCs w:val="20"/>
                <w:lang w:val="en-GB"/>
              </w:rPr>
            </w:pPr>
            <w:proofErr w:type="spellStart"/>
            <w:r w:rsidRPr="00EB3857">
              <w:rPr>
                <w:rFonts w:ascii="Arial" w:hAnsi="Arial" w:cs="Arial"/>
                <w:color w:val="000000"/>
                <w:sz w:val="20"/>
                <w:szCs w:val="20"/>
                <w:lang w:val="en-GB"/>
              </w:rPr>
              <w:t>UIIFace</w:t>
            </w:r>
            <w:proofErr w:type="spellEnd"/>
          </w:p>
        </w:tc>
        <w:tc>
          <w:tcPr>
            <w:tcW w:w="7512" w:type="dxa"/>
          </w:tcPr>
          <w:p w14:paraId="134AD356"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Unified Interaction Interface</w:t>
            </w:r>
          </w:p>
        </w:tc>
      </w:tr>
      <w:tr w:rsidR="00947A64" w:rsidRPr="00EB3857" w14:paraId="08920A19" w14:textId="77777777">
        <w:tc>
          <w:tcPr>
            <w:tcW w:w="2235" w:type="dxa"/>
          </w:tcPr>
          <w:p w14:paraId="0F053B9E"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W3C</w:t>
            </w:r>
          </w:p>
        </w:tc>
        <w:tc>
          <w:tcPr>
            <w:tcW w:w="7512" w:type="dxa"/>
          </w:tcPr>
          <w:p w14:paraId="56CCC442"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World Wide Web Consortium</w:t>
            </w:r>
          </w:p>
        </w:tc>
      </w:tr>
      <w:tr w:rsidR="00947A64" w:rsidRPr="00EB3857" w14:paraId="4DCABE61" w14:textId="77777777">
        <w:tc>
          <w:tcPr>
            <w:tcW w:w="2235" w:type="dxa"/>
          </w:tcPr>
          <w:p w14:paraId="659A06B2"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XML</w:t>
            </w:r>
          </w:p>
        </w:tc>
        <w:tc>
          <w:tcPr>
            <w:tcW w:w="7512" w:type="dxa"/>
          </w:tcPr>
          <w:p w14:paraId="60FFBB8B"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 xml:space="preserve">Extensible </w:t>
            </w:r>
            <w:r w:rsidR="00F545CB" w:rsidRPr="00EB3857">
              <w:rPr>
                <w:rFonts w:ascii="Arial" w:hAnsi="Arial" w:cs="Arial"/>
                <w:color w:val="000000"/>
                <w:sz w:val="20"/>
                <w:szCs w:val="20"/>
                <w:lang w:val="en-GB"/>
              </w:rPr>
              <w:t>Mark-up</w:t>
            </w:r>
            <w:r w:rsidRPr="00EB3857">
              <w:rPr>
                <w:rFonts w:ascii="Arial" w:hAnsi="Arial" w:cs="Arial"/>
                <w:color w:val="000000"/>
                <w:sz w:val="20"/>
                <w:szCs w:val="20"/>
                <w:lang w:val="en-GB"/>
              </w:rPr>
              <w:t xml:space="preserve"> Language</w:t>
            </w:r>
          </w:p>
        </w:tc>
      </w:tr>
      <w:tr w:rsidR="001F251D" w:rsidRPr="00EB3857" w14:paraId="0A65A7DA" w14:textId="77777777" w:rsidTr="001F251D">
        <w:tc>
          <w:tcPr>
            <w:tcW w:w="2235" w:type="dxa"/>
          </w:tcPr>
          <w:p w14:paraId="75F664E1" w14:textId="77777777" w:rsidR="001F251D" w:rsidRPr="00EB3857" w:rsidRDefault="001677F8">
            <w:pPr>
              <w:rPr>
                <w:rFonts w:ascii="Arial" w:hAnsi="Arial" w:cs="Arial"/>
                <w:color w:val="000000"/>
                <w:sz w:val="20"/>
                <w:szCs w:val="20"/>
                <w:lang w:val="en-GB"/>
              </w:rPr>
            </w:pPr>
            <w:r w:rsidRPr="00EB3857">
              <w:rPr>
                <w:rFonts w:ascii="Arial" w:hAnsi="Arial" w:cs="Arial"/>
                <w:color w:val="000000"/>
                <w:sz w:val="20"/>
                <w:szCs w:val="20"/>
                <w:lang w:val="en-GB"/>
              </w:rPr>
              <w:t>XMI</w:t>
            </w:r>
          </w:p>
        </w:tc>
        <w:tc>
          <w:tcPr>
            <w:tcW w:w="7512" w:type="dxa"/>
          </w:tcPr>
          <w:p w14:paraId="0888FD2F" w14:textId="77777777" w:rsidR="001F251D" w:rsidRPr="00EB3857" w:rsidRDefault="001677F8">
            <w:pPr>
              <w:rPr>
                <w:rFonts w:ascii="Arial" w:hAnsi="Arial" w:cs="Arial"/>
                <w:color w:val="000000"/>
                <w:sz w:val="20"/>
                <w:szCs w:val="20"/>
                <w:lang w:val="en-GB"/>
              </w:rPr>
            </w:pPr>
            <w:r w:rsidRPr="00EB3857">
              <w:rPr>
                <w:rFonts w:ascii="Arial" w:hAnsi="Arial" w:cs="Arial"/>
                <w:color w:val="000000"/>
                <w:sz w:val="20"/>
                <w:szCs w:val="20"/>
                <w:lang w:val="en-GB"/>
              </w:rPr>
              <w:t>XML Metadata Interchange</w:t>
            </w:r>
          </w:p>
        </w:tc>
      </w:tr>
      <w:tr w:rsidR="001F251D" w:rsidRPr="00EB3857" w14:paraId="3777EA3E" w14:textId="77777777" w:rsidTr="001F251D">
        <w:tc>
          <w:tcPr>
            <w:tcW w:w="2235" w:type="dxa"/>
          </w:tcPr>
          <w:p w14:paraId="78E51D60" w14:textId="77777777" w:rsidR="001F251D" w:rsidRPr="00EB3857" w:rsidRDefault="001677F8">
            <w:pPr>
              <w:rPr>
                <w:rFonts w:ascii="Arial" w:hAnsi="Arial" w:cs="Arial"/>
                <w:color w:val="000000"/>
                <w:sz w:val="20"/>
                <w:szCs w:val="20"/>
                <w:lang w:val="en-GB"/>
              </w:rPr>
            </w:pPr>
            <w:r w:rsidRPr="00EB3857">
              <w:rPr>
                <w:rFonts w:ascii="Arial" w:hAnsi="Arial" w:cs="Arial"/>
                <w:color w:val="000000"/>
                <w:sz w:val="20"/>
                <w:szCs w:val="20"/>
                <w:lang w:val="en-GB"/>
              </w:rPr>
              <w:t>SDK</w:t>
            </w:r>
          </w:p>
        </w:tc>
        <w:tc>
          <w:tcPr>
            <w:tcW w:w="7512" w:type="dxa"/>
          </w:tcPr>
          <w:p w14:paraId="08A4DB26" w14:textId="77777777" w:rsidR="001F251D" w:rsidRPr="00EB3857" w:rsidRDefault="001677F8">
            <w:pPr>
              <w:rPr>
                <w:rFonts w:ascii="Arial" w:hAnsi="Arial" w:cs="Arial"/>
                <w:color w:val="000000"/>
                <w:sz w:val="20"/>
                <w:szCs w:val="20"/>
                <w:lang w:val="en-GB"/>
              </w:rPr>
            </w:pPr>
            <w:r w:rsidRPr="00EB3857">
              <w:rPr>
                <w:rFonts w:ascii="Arial" w:hAnsi="Arial" w:cs="Arial"/>
                <w:color w:val="000000"/>
                <w:sz w:val="20"/>
                <w:szCs w:val="20"/>
                <w:lang w:val="en-GB"/>
              </w:rPr>
              <w:t>Software Development Kit</w:t>
            </w:r>
          </w:p>
        </w:tc>
      </w:tr>
      <w:tr w:rsidR="001F251D" w:rsidRPr="00EB3857" w14:paraId="1FC345D7" w14:textId="77777777" w:rsidTr="001F251D">
        <w:tc>
          <w:tcPr>
            <w:tcW w:w="2235" w:type="dxa"/>
          </w:tcPr>
          <w:p w14:paraId="0E621129" w14:textId="77777777" w:rsidR="001F251D" w:rsidRPr="00EB3857" w:rsidRDefault="00F545CB">
            <w:pPr>
              <w:rPr>
                <w:rFonts w:ascii="Arial" w:hAnsi="Arial" w:cs="Arial"/>
                <w:color w:val="000000"/>
                <w:sz w:val="20"/>
                <w:szCs w:val="20"/>
                <w:lang w:val="en-GB"/>
              </w:rPr>
            </w:pPr>
            <w:r w:rsidRPr="00EB3857">
              <w:rPr>
                <w:rFonts w:ascii="Arial" w:hAnsi="Arial" w:cs="Arial"/>
                <w:color w:val="000000"/>
                <w:sz w:val="20"/>
                <w:szCs w:val="20"/>
                <w:lang w:val="en-GB"/>
              </w:rPr>
              <w:t>URL</w:t>
            </w:r>
          </w:p>
        </w:tc>
        <w:tc>
          <w:tcPr>
            <w:tcW w:w="7512" w:type="dxa"/>
          </w:tcPr>
          <w:p w14:paraId="6339140E" w14:textId="77777777" w:rsidR="001F251D" w:rsidRPr="00EB3857" w:rsidRDefault="00F545CB">
            <w:pPr>
              <w:rPr>
                <w:rFonts w:ascii="Arial" w:hAnsi="Arial" w:cs="Arial"/>
                <w:color w:val="000000"/>
                <w:sz w:val="20"/>
                <w:szCs w:val="20"/>
                <w:lang w:val="en-GB"/>
              </w:rPr>
            </w:pPr>
            <w:r w:rsidRPr="00EB3857">
              <w:rPr>
                <w:rFonts w:ascii="Arial" w:hAnsi="Arial" w:cs="Arial"/>
                <w:color w:val="000000"/>
                <w:sz w:val="20"/>
                <w:szCs w:val="20"/>
                <w:lang w:val="en-GB"/>
              </w:rPr>
              <w:t>Unified Resource Identifier</w:t>
            </w:r>
          </w:p>
        </w:tc>
      </w:tr>
      <w:tr w:rsidR="001F251D" w:rsidRPr="00EB3857" w14:paraId="698FCE94" w14:textId="77777777" w:rsidTr="001F251D">
        <w:tc>
          <w:tcPr>
            <w:tcW w:w="2235" w:type="dxa"/>
          </w:tcPr>
          <w:p w14:paraId="215AFA09" w14:textId="77777777" w:rsidR="001F251D" w:rsidRPr="00EB3857" w:rsidRDefault="003A0ABA">
            <w:pPr>
              <w:rPr>
                <w:rFonts w:ascii="Arial" w:hAnsi="Arial" w:cs="Arial"/>
                <w:color w:val="000000"/>
                <w:sz w:val="20"/>
                <w:szCs w:val="20"/>
                <w:lang w:val="en-GB"/>
              </w:rPr>
            </w:pPr>
            <w:r>
              <w:rPr>
                <w:rFonts w:ascii="Arial" w:hAnsi="Arial" w:cs="Arial"/>
                <w:color w:val="000000"/>
                <w:sz w:val="20"/>
                <w:szCs w:val="20"/>
                <w:lang w:val="en-GB"/>
              </w:rPr>
              <w:t>CO</w:t>
            </w:r>
          </w:p>
        </w:tc>
        <w:tc>
          <w:tcPr>
            <w:tcW w:w="7512" w:type="dxa"/>
          </w:tcPr>
          <w:p w14:paraId="3A36F633" w14:textId="77777777" w:rsidR="001F251D" w:rsidRPr="00EB3857" w:rsidRDefault="003A0ABA">
            <w:pPr>
              <w:rPr>
                <w:rFonts w:ascii="Arial" w:hAnsi="Arial" w:cs="Arial"/>
                <w:color w:val="000000"/>
                <w:sz w:val="20"/>
                <w:szCs w:val="20"/>
                <w:lang w:val="en-GB"/>
              </w:rPr>
            </w:pPr>
            <w:r>
              <w:rPr>
                <w:rFonts w:ascii="Arial" w:hAnsi="Arial" w:cs="Arial"/>
                <w:color w:val="000000"/>
                <w:sz w:val="20"/>
                <w:szCs w:val="20"/>
                <w:lang w:val="en-GB"/>
              </w:rPr>
              <w:t>Content Object</w:t>
            </w:r>
          </w:p>
        </w:tc>
      </w:tr>
      <w:tr w:rsidR="001F251D" w:rsidRPr="00EB3857" w14:paraId="74C65420" w14:textId="77777777" w:rsidTr="007F317B">
        <w:tc>
          <w:tcPr>
            <w:tcW w:w="2235" w:type="dxa"/>
          </w:tcPr>
          <w:p w14:paraId="4CF4EB9E" w14:textId="77777777" w:rsidR="001F251D" w:rsidRPr="00EB3857" w:rsidRDefault="008E56EC">
            <w:pPr>
              <w:rPr>
                <w:rFonts w:ascii="Arial" w:hAnsi="Arial" w:cs="Arial"/>
                <w:color w:val="000000"/>
                <w:sz w:val="20"/>
                <w:szCs w:val="20"/>
                <w:lang w:val="en-GB"/>
              </w:rPr>
            </w:pPr>
            <w:r w:rsidRPr="008E56EC">
              <w:rPr>
                <w:rFonts w:ascii="Arial" w:hAnsi="Arial" w:cs="Arial"/>
                <w:color w:val="000000"/>
                <w:sz w:val="20"/>
                <w:szCs w:val="20"/>
                <w:lang w:val="en-GB"/>
              </w:rPr>
              <w:t>DOM</w:t>
            </w:r>
          </w:p>
        </w:tc>
        <w:tc>
          <w:tcPr>
            <w:tcW w:w="7512" w:type="dxa"/>
          </w:tcPr>
          <w:p w14:paraId="6AFFDCCB" w14:textId="77777777" w:rsidR="001F251D" w:rsidRPr="00EB3857" w:rsidRDefault="008E56EC">
            <w:pPr>
              <w:rPr>
                <w:rFonts w:ascii="Arial" w:hAnsi="Arial" w:cs="Arial"/>
                <w:color w:val="000000"/>
                <w:sz w:val="20"/>
                <w:szCs w:val="20"/>
                <w:lang w:val="en-GB"/>
              </w:rPr>
            </w:pPr>
            <w:r w:rsidRPr="008E56EC">
              <w:rPr>
                <w:rFonts w:ascii="Arial" w:hAnsi="Arial" w:cs="Arial"/>
                <w:color w:val="000000"/>
                <w:sz w:val="20"/>
                <w:szCs w:val="20"/>
                <w:lang w:val="en-GB"/>
              </w:rPr>
              <w:t>Document Object Model</w:t>
            </w:r>
          </w:p>
        </w:tc>
      </w:tr>
      <w:tr w:rsidR="007F317B" w:rsidRPr="00EB3857" w14:paraId="4BDAB0F3" w14:textId="77777777" w:rsidTr="002E36A3">
        <w:tc>
          <w:tcPr>
            <w:tcW w:w="2235" w:type="dxa"/>
          </w:tcPr>
          <w:p w14:paraId="77963D8B" w14:textId="77777777" w:rsidR="007F317B" w:rsidRPr="008E56EC" w:rsidRDefault="007F317B">
            <w:pPr>
              <w:rPr>
                <w:rFonts w:ascii="Arial" w:hAnsi="Arial" w:cs="Arial"/>
                <w:color w:val="000000"/>
                <w:sz w:val="20"/>
                <w:szCs w:val="20"/>
                <w:lang w:val="en-GB"/>
              </w:rPr>
            </w:pPr>
            <w:r w:rsidRPr="007F317B">
              <w:rPr>
                <w:rFonts w:ascii="Arial" w:hAnsi="Arial" w:cs="Arial"/>
                <w:color w:val="000000"/>
                <w:sz w:val="20"/>
                <w:szCs w:val="20"/>
                <w:lang w:val="en-GB"/>
              </w:rPr>
              <w:t>JSGF</w:t>
            </w:r>
          </w:p>
        </w:tc>
        <w:tc>
          <w:tcPr>
            <w:tcW w:w="7512" w:type="dxa"/>
          </w:tcPr>
          <w:p w14:paraId="59C3E951" w14:textId="77777777" w:rsidR="007F317B" w:rsidRPr="008E56EC" w:rsidRDefault="007F317B">
            <w:pPr>
              <w:rPr>
                <w:rFonts w:ascii="Arial" w:hAnsi="Arial" w:cs="Arial"/>
                <w:color w:val="000000"/>
                <w:sz w:val="20"/>
                <w:szCs w:val="20"/>
                <w:lang w:val="en-GB"/>
              </w:rPr>
            </w:pPr>
            <w:r w:rsidRPr="007F317B">
              <w:rPr>
                <w:rFonts w:ascii="Arial" w:hAnsi="Arial" w:cs="Arial"/>
                <w:color w:val="000000"/>
                <w:sz w:val="20"/>
                <w:szCs w:val="20"/>
                <w:lang w:val="en-GB"/>
              </w:rPr>
              <w:t>Java Speech Grammar Format</w:t>
            </w:r>
          </w:p>
        </w:tc>
      </w:tr>
      <w:tr w:rsidR="002E36A3" w:rsidRPr="00EB3857" w14:paraId="14B0EEAC" w14:textId="77777777">
        <w:tc>
          <w:tcPr>
            <w:tcW w:w="2235" w:type="dxa"/>
            <w:tcBorders>
              <w:bottom w:val="thickThinLargeGap" w:sz="24" w:space="0" w:color="auto"/>
            </w:tcBorders>
          </w:tcPr>
          <w:p w14:paraId="1FC34308" w14:textId="77777777" w:rsidR="002E36A3" w:rsidRPr="007F317B" w:rsidRDefault="002E36A3">
            <w:pPr>
              <w:rPr>
                <w:rFonts w:ascii="Arial" w:hAnsi="Arial" w:cs="Arial"/>
                <w:color w:val="000000"/>
                <w:sz w:val="20"/>
                <w:szCs w:val="20"/>
                <w:lang w:val="en-GB"/>
              </w:rPr>
            </w:pPr>
            <w:r>
              <w:rPr>
                <w:rFonts w:ascii="Arial" w:hAnsi="Arial" w:cs="Arial"/>
                <w:color w:val="000000"/>
                <w:sz w:val="20"/>
                <w:szCs w:val="20"/>
                <w:lang w:val="en-GB"/>
              </w:rPr>
              <w:t>REST</w:t>
            </w:r>
          </w:p>
        </w:tc>
        <w:tc>
          <w:tcPr>
            <w:tcW w:w="7512" w:type="dxa"/>
            <w:tcBorders>
              <w:bottom w:val="thickThinLargeGap" w:sz="24" w:space="0" w:color="auto"/>
            </w:tcBorders>
          </w:tcPr>
          <w:p w14:paraId="20EF3AD6" w14:textId="77777777" w:rsidR="002E36A3" w:rsidRPr="007F317B" w:rsidRDefault="002E36A3">
            <w:pPr>
              <w:rPr>
                <w:rFonts w:ascii="Arial" w:hAnsi="Arial" w:cs="Arial"/>
                <w:color w:val="000000"/>
                <w:sz w:val="20"/>
                <w:szCs w:val="20"/>
                <w:lang w:val="en-GB"/>
              </w:rPr>
            </w:pPr>
            <w:proofErr w:type="spellStart"/>
            <w:r>
              <w:rPr>
                <w:rFonts w:ascii="Arial" w:hAnsi="Arial" w:cs="Arial"/>
                <w:color w:val="000000"/>
                <w:sz w:val="20"/>
                <w:szCs w:val="20"/>
                <w:lang w:val="en-GB"/>
              </w:rPr>
              <w:t>REpresentational</w:t>
            </w:r>
            <w:proofErr w:type="spellEnd"/>
            <w:r>
              <w:rPr>
                <w:rFonts w:ascii="Arial" w:hAnsi="Arial" w:cs="Arial"/>
                <w:color w:val="000000"/>
                <w:sz w:val="20"/>
                <w:szCs w:val="20"/>
                <w:lang w:val="en-GB"/>
              </w:rPr>
              <w:t xml:space="preserve"> </w:t>
            </w:r>
            <w:r w:rsidRPr="002E36A3">
              <w:rPr>
                <w:rFonts w:ascii="Arial" w:hAnsi="Arial" w:cs="Arial"/>
                <w:color w:val="000000"/>
                <w:sz w:val="20"/>
                <w:szCs w:val="20"/>
                <w:lang w:val="en-GB"/>
              </w:rPr>
              <w:t>State Transfer</w:t>
            </w:r>
          </w:p>
        </w:tc>
      </w:tr>
    </w:tbl>
    <w:p w14:paraId="62C10889" w14:textId="77777777" w:rsidR="009B4B6D" w:rsidRPr="00EB3857" w:rsidRDefault="009B4B6D" w:rsidP="00864DAC">
      <w:pPr>
        <w:pStyle w:val="P1"/>
        <w:spacing w:before="0" w:after="0"/>
        <w:ind w:left="403"/>
        <w:rPr>
          <w:sz w:val="24"/>
          <w:lang w:val="en-GB"/>
        </w:rPr>
      </w:pPr>
    </w:p>
    <w:p w14:paraId="2271579F" w14:textId="77777777" w:rsidR="009B4B6D" w:rsidRPr="00EB3857" w:rsidRDefault="009B4B6D" w:rsidP="00864DAC">
      <w:pPr>
        <w:rPr>
          <w:lang w:val="en-GB"/>
        </w:rPr>
      </w:pPr>
    </w:p>
    <w:p w14:paraId="713B3F28" w14:textId="77777777" w:rsidR="009B4B6D" w:rsidRPr="00EB3857" w:rsidRDefault="009B4B6D" w:rsidP="00864DAC">
      <w:pPr>
        <w:rPr>
          <w:lang w:val="en-GB"/>
        </w:rPr>
      </w:pPr>
    </w:p>
    <w:p w14:paraId="08F2DDEA" w14:textId="77777777" w:rsidR="009B4B6D" w:rsidRPr="00EB3857" w:rsidRDefault="009B4B6D" w:rsidP="00864DAC">
      <w:pPr>
        <w:rPr>
          <w:lang w:val="en-GB"/>
        </w:rPr>
      </w:pPr>
    </w:p>
    <w:p w14:paraId="68382190" w14:textId="77777777" w:rsidR="009B4B6D" w:rsidRPr="00EB3857" w:rsidRDefault="009B4B6D" w:rsidP="00864DAC">
      <w:pPr>
        <w:rPr>
          <w:lang w:val="en-GB"/>
        </w:rPr>
      </w:pPr>
    </w:p>
    <w:p w14:paraId="4C6C7D0F" w14:textId="77777777" w:rsidR="009B4B6D" w:rsidRPr="00EB3857" w:rsidRDefault="009B4B6D" w:rsidP="00864DAC">
      <w:pPr>
        <w:rPr>
          <w:lang w:val="en-GB"/>
        </w:rPr>
      </w:pPr>
    </w:p>
    <w:p w14:paraId="1D1D866F" w14:textId="06A07141" w:rsidR="0005437B" w:rsidRDefault="009B4B6D" w:rsidP="0005437B">
      <w:pPr>
        <w:pStyle w:val="Heading1"/>
      </w:pPr>
      <w:r w:rsidRPr="00EB3857">
        <w:rPr>
          <w:lang w:val="en-GB"/>
        </w:rPr>
        <w:br w:type="page"/>
      </w:r>
      <w:bookmarkStart w:id="8" w:name="_Toc201988662"/>
      <w:r w:rsidR="0005437B">
        <w:rPr>
          <w:rStyle w:val="ptmb8t-x-x-1201"/>
          <w:rFonts w:cs="Times New Roman"/>
          <w:sz w:val="24"/>
          <w:szCs w:val="24"/>
        </w:rPr>
        <w:lastRenderedPageBreak/>
        <w:t>INTRODUCTION</w:t>
      </w:r>
      <w:bookmarkEnd w:id="8"/>
      <w:r w:rsidR="0005437B">
        <w:t xml:space="preserve"> </w:t>
      </w:r>
    </w:p>
    <w:p w14:paraId="10BB1749" w14:textId="7026D287" w:rsidR="0005437B" w:rsidRDefault="0005437B" w:rsidP="0005437B">
      <w:pPr>
        <w:pStyle w:val="Heading2"/>
      </w:pPr>
      <w:bookmarkStart w:id="9" w:name="_Toc201988663"/>
      <w:r>
        <w:rPr>
          <w:rStyle w:val="ptmb8t-x-x-1201"/>
          <w:sz w:val="24"/>
          <w:szCs w:val="24"/>
        </w:rPr>
        <w:t>Motivation</w:t>
      </w:r>
      <w:bookmarkEnd w:id="9"/>
      <w:r>
        <w:t xml:space="preserve"> </w:t>
      </w:r>
    </w:p>
    <w:p w14:paraId="7478FF84" w14:textId="4B92062A" w:rsidR="0005437B" w:rsidRDefault="0005437B" w:rsidP="007C4199">
      <w:pPr>
        <w:pStyle w:val="indent"/>
        <w:jc w:val="both"/>
        <w:rPr>
          <w:rFonts w:cs="Times New Roman"/>
        </w:rPr>
      </w:pPr>
      <w:r>
        <w:rPr>
          <w:rFonts w:cs="Times New Roman"/>
        </w:rPr>
        <w:t>Since the beginning of the age of Web search engines in 1990, the search process is associated with a text input field. From the first search engine, Archie [</w:t>
      </w:r>
      <w:r w:rsidR="00B67D22">
        <w:rPr>
          <w:rFonts w:cs="Times New Roman"/>
        </w:rPr>
        <w:t>6</w:t>
      </w:r>
      <w:r>
        <w:rPr>
          <w:rFonts w:cs="Times New Roman"/>
        </w:rPr>
        <w:t xml:space="preserve">], to state-of-the-art search engines like </w:t>
      </w:r>
      <w:proofErr w:type="spellStart"/>
      <w:r>
        <w:rPr>
          <w:rFonts w:cs="Times New Roman"/>
        </w:rPr>
        <w:t>WolframAlpha</w:t>
      </w:r>
      <w:proofErr w:type="spellEnd"/>
      <w:r>
        <w:rPr>
          <w:rFonts w:cs="Times New Roman"/>
        </w:rPr>
        <w:t> </w:t>
      </w:r>
      <w:hyperlink r:id="rId14" w:anchor="fn1x0" w:history="1">
        <w:r>
          <w:rPr>
            <w:rStyle w:val="Hyperlink"/>
            <w:vertAlign w:val="superscript"/>
          </w:rPr>
          <w:t>1</w:t>
        </w:r>
      </w:hyperlink>
      <w:proofErr w:type="gramStart"/>
      <w:r>
        <w:rPr>
          <w:rFonts w:cs="Times New Roman"/>
        </w:rPr>
        <w:t xml:space="preserve"> ,</w:t>
      </w:r>
      <w:proofErr w:type="gramEnd"/>
      <w:r>
        <w:rPr>
          <w:rFonts w:cs="Times New Roman"/>
        </w:rPr>
        <w:t xml:space="preserve"> this fundamental input paradigm has not changed. In a certain sense the search process has been revolutionized on mobile devices through the addition of voice input support like Apple’s </w:t>
      </w:r>
      <w:proofErr w:type="spellStart"/>
      <w:r>
        <w:rPr>
          <w:rFonts w:cs="Times New Roman"/>
        </w:rPr>
        <w:t>Siri</w:t>
      </w:r>
      <w:proofErr w:type="spellEnd"/>
      <w:r>
        <w:rPr>
          <w:rFonts w:cs="Times New Roman"/>
        </w:rPr>
        <w:t> [</w:t>
      </w:r>
      <w:r w:rsidR="004F3EE3">
        <w:rPr>
          <w:rFonts w:cs="Times New Roman"/>
        </w:rPr>
        <w:t>1</w:t>
      </w:r>
      <w:r>
        <w:rPr>
          <w:rFonts w:cs="Times New Roman"/>
        </w:rPr>
        <w:t xml:space="preserve">] for </w:t>
      </w:r>
      <w:proofErr w:type="spellStart"/>
      <w:r>
        <w:rPr>
          <w:rFonts w:cs="Times New Roman"/>
        </w:rPr>
        <w:t>iOS</w:t>
      </w:r>
      <w:proofErr w:type="spellEnd"/>
      <w:r>
        <w:rPr>
          <w:rFonts w:cs="Times New Roman"/>
        </w:rPr>
        <w:t>, Google’s Voice Actions [</w:t>
      </w:r>
      <w:r w:rsidR="004F3EE3">
        <w:rPr>
          <w:rFonts w:cs="Times New Roman"/>
        </w:rPr>
        <w:t>2</w:t>
      </w:r>
      <w:r>
        <w:rPr>
          <w:rFonts w:cs="Times New Roman"/>
        </w:rPr>
        <w:t>] for Android, and through Voice Search [</w:t>
      </w:r>
      <w:r w:rsidR="004F3EE3">
        <w:rPr>
          <w:rFonts w:cs="Times New Roman"/>
        </w:rPr>
        <w:t>3</w:t>
      </w:r>
      <w:r>
        <w:rPr>
          <w:rFonts w:cs="Times New Roman"/>
        </w:rPr>
        <w:t>]</w:t>
      </w:r>
      <w:r w:rsidR="004F3EE3">
        <w:rPr>
          <w:rFonts w:cs="Times New Roman"/>
        </w:rPr>
        <w:t xml:space="preserve"> </w:t>
      </w:r>
      <w:r>
        <w:rPr>
          <w:rFonts w:cs="Times New Roman"/>
        </w:rPr>
        <w:t xml:space="preserve">for desktop computers. Support for the human voice as an input modality is mainly driven by shortcomings of (mobile) keyboards. One modality, text, is simply replaced by another, voice. However, what is still missing is a truly multimodal search engine. If the searched-for item is slow, sad, minor scale piano music, the </w:t>
      </w:r>
      <w:proofErr w:type="gramStart"/>
      <w:r>
        <w:rPr>
          <w:rFonts w:cs="Times New Roman"/>
        </w:rPr>
        <w:t>best input</w:t>
      </w:r>
      <w:proofErr w:type="gramEnd"/>
      <w:r>
        <w:rPr>
          <w:rFonts w:cs="Times New Roman"/>
        </w:rPr>
        <w:t xml:space="preserve"> modalities might be to just upload a short sample (“audio”) and an unhappy smiley face or a sad body expressive gesture (“emotion”). When searching for the sound of Times Square, New York, the </w:t>
      </w:r>
      <w:proofErr w:type="gramStart"/>
      <w:r>
        <w:rPr>
          <w:rFonts w:cs="Times New Roman"/>
        </w:rPr>
        <w:t>best input</w:t>
      </w:r>
      <w:proofErr w:type="gramEnd"/>
      <w:r>
        <w:rPr>
          <w:rFonts w:cs="Times New Roman"/>
        </w:rPr>
        <w:t xml:space="preserve"> modalities might be the coordinates (“</w:t>
      </w:r>
      <w:proofErr w:type="spellStart"/>
      <w:r>
        <w:rPr>
          <w:rFonts w:cs="Times New Roman"/>
        </w:rPr>
        <w:t>geolocation</w:t>
      </w:r>
      <w:proofErr w:type="spellEnd"/>
      <w:r>
        <w:rPr>
          <w:rFonts w:cs="Times New Roman"/>
        </w:rPr>
        <w:t xml:space="preserve">”) of Times Square and a photo of a yellow cab (“image”). The outlined search scenarios are of very different nature, and even for human beings it is not easy to find </w:t>
      </w:r>
      <w:r>
        <w:rPr>
          <w:rStyle w:val="aeti9-1"/>
          <w:rFonts w:cs="Times New Roman"/>
          <w:sz w:val="18"/>
          <w:szCs w:val="18"/>
        </w:rPr>
        <w:t xml:space="preserve">the </w:t>
      </w:r>
      <w:r>
        <w:rPr>
          <w:rFonts w:cs="Times New Roman"/>
        </w:rPr>
        <w:t>correct answer, let alone that such answer exists for each scenario. With I-SEARCH, we thus strive for a paradigm shift</w:t>
      </w:r>
      <w:proofErr w:type="gramStart"/>
      <w:r>
        <w:rPr>
          <w:rFonts w:cs="Times New Roman"/>
        </w:rPr>
        <w:t>;</w:t>
      </w:r>
      <w:proofErr w:type="gramEnd"/>
      <w:r>
        <w:rPr>
          <w:rFonts w:cs="Times New Roman"/>
        </w:rPr>
        <w:t xml:space="preserve"> away from textual keyword search, towards a more explorative multimodality-driven search experience. </w:t>
      </w:r>
    </w:p>
    <w:p w14:paraId="60EF6D67" w14:textId="3B171463" w:rsidR="0005437B" w:rsidRDefault="0005437B" w:rsidP="0005437B">
      <w:pPr>
        <w:pStyle w:val="Heading2"/>
      </w:pPr>
      <w:bookmarkStart w:id="10" w:name="_Toc201988664"/>
      <w:r>
        <w:rPr>
          <w:rStyle w:val="ptmb8t-x-x-1201"/>
          <w:sz w:val="24"/>
          <w:szCs w:val="24"/>
        </w:rPr>
        <w:t>Background</w:t>
      </w:r>
      <w:bookmarkEnd w:id="10"/>
      <w:r>
        <w:t xml:space="preserve"> </w:t>
      </w:r>
    </w:p>
    <w:p w14:paraId="5C44EB66" w14:textId="013F4240" w:rsidR="0005437B" w:rsidRDefault="0005437B" w:rsidP="007C4199">
      <w:pPr>
        <w:pStyle w:val="indent"/>
        <w:jc w:val="both"/>
        <w:rPr>
          <w:rFonts w:cs="Times New Roman"/>
        </w:rPr>
      </w:pPr>
      <w:r>
        <w:rPr>
          <w:rFonts w:cs="Times New Roman"/>
        </w:rPr>
        <w:t>It is evident that for the outlined scenarios to work, a significant investment in describing the underlying media items is necessary. Therefore, in [</w:t>
      </w:r>
      <w:r w:rsidR="004F3EE3">
        <w:rPr>
          <w:rFonts w:cs="Times New Roman"/>
        </w:rPr>
        <w:t>5</w:t>
      </w:r>
      <w:r>
        <w:rPr>
          <w:rFonts w:cs="Times New Roman"/>
        </w:rPr>
        <w:t xml:space="preserve">], we have first introduced the concept of so-called </w:t>
      </w:r>
      <w:r>
        <w:rPr>
          <w:rStyle w:val="aeti9-1"/>
          <w:rFonts w:cs="Times New Roman"/>
          <w:sz w:val="18"/>
          <w:szCs w:val="18"/>
        </w:rPr>
        <w:t>content objects</w:t>
      </w:r>
      <w:r>
        <w:rPr>
          <w:rFonts w:cs="Times New Roman"/>
        </w:rPr>
        <w:t xml:space="preserve">, and second, a description format named </w:t>
      </w:r>
      <w:r>
        <w:rPr>
          <w:rStyle w:val="aeti9-1"/>
          <w:rFonts w:cs="Times New Roman"/>
          <w:sz w:val="18"/>
          <w:szCs w:val="18"/>
        </w:rPr>
        <w:t>Rich Unified Content Description</w:t>
      </w:r>
      <w:r>
        <w:rPr>
          <w:rFonts w:cs="Times New Roman"/>
        </w:rPr>
        <w:t xml:space="preserve"> </w:t>
      </w:r>
      <w:r>
        <w:rPr>
          <w:rStyle w:val="aeti9-1"/>
          <w:rFonts w:cs="Times New Roman"/>
          <w:sz w:val="18"/>
          <w:szCs w:val="18"/>
        </w:rPr>
        <w:t>(</w:t>
      </w:r>
      <w:proofErr w:type="spellStart"/>
      <w:r>
        <w:rPr>
          <w:rStyle w:val="aeti9-1"/>
          <w:rFonts w:cs="Times New Roman"/>
          <w:sz w:val="18"/>
          <w:szCs w:val="18"/>
        </w:rPr>
        <w:t>RUCoD</w:t>
      </w:r>
      <w:proofErr w:type="spellEnd"/>
      <w:r>
        <w:rPr>
          <w:rStyle w:val="aeti9-1"/>
          <w:rFonts w:cs="Times New Roman"/>
          <w:sz w:val="18"/>
          <w:szCs w:val="18"/>
        </w:rPr>
        <w:t>)</w:t>
      </w:r>
      <w:r>
        <w:rPr>
          <w:rFonts w:cs="Times New Roman"/>
        </w:rPr>
        <w:t xml:space="preserve">. Content objects are rich media presentations, enclosing different types of media, along with real-world information and user-related information. </w:t>
      </w:r>
      <w:proofErr w:type="spellStart"/>
      <w:r>
        <w:rPr>
          <w:rStyle w:val="aeti9-1"/>
          <w:rFonts w:cs="Times New Roman"/>
          <w:sz w:val="18"/>
          <w:szCs w:val="18"/>
        </w:rPr>
        <w:t>RUCoD</w:t>
      </w:r>
      <w:proofErr w:type="spellEnd"/>
      <w:r>
        <w:rPr>
          <w:rFonts w:cs="Times New Roman"/>
        </w:rPr>
        <w:t xml:space="preserve"> provides a uniform descriptor for all types of content objects, irrespective of the underlying media and accompanying information. Due to the enormous processing costs for the description of content objects, our approach currently is not yet applicable on Web scale. We target “Company Wide </w:t>
      </w:r>
      <w:proofErr w:type="spellStart"/>
      <w:r>
        <w:rPr>
          <w:rFonts w:cs="Times New Roman"/>
        </w:rPr>
        <w:t>Intraweb</w:t>
      </w:r>
      <w:proofErr w:type="spellEnd"/>
      <w:r>
        <w:rPr>
          <w:rFonts w:cs="Times New Roman"/>
        </w:rPr>
        <w:t xml:space="preserve">” scale rather than World Wide Web scale environments, which, however, we make accessible in a multimodal way from the World Wide Web. </w:t>
      </w:r>
    </w:p>
    <w:p w14:paraId="5B077FDF" w14:textId="1115390A" w:rsidR="0005437B" w:rsidRDefault="0005437B" w:rsidP="0005437B">
      <w:pPr>
        <w:pStyle w:val="Heading2"/>
      </w:pPr>
      <w:bookmarkStart w:id="11" w:name="_Toc201988665"/>
      <w:r>
        <w:rPr>
          <w:rStyle w:val="ptmb8t-x-x-1201"/>
          <w:sz w:val="24"/>
          <w:szCs w:val="24"/>
        </w:rPr>
        <w:t>Involved Partners and Deliverable Structure</w:t>
      </w:r>
      <w:bookmarkEnd w:id="11"/>
      <w:r>
        <w:t xml:space="preserve"> </w:t>
      </w:r>
    </w:p>
    <w:p w14:paraId="49C1635B" w14:textId="5A07B828" w:rsidR="0005437B" w:rsidRDefault="0005437B" w:rsidP="007C4199">
      <w:pPr>
        <w:pStyle w:val="indent"/>
        <w:jc w:val="both"/>
        <w:rPr>
          <w:rFonts w:cs="Times New Roman"/>
        </w:rPr>
      </w:pPr>
      <w:r>
        <w:rPr>
          <w:rFonts w:cs="Times New Roman"/>
        </w:rPr>
        <w:t xml:space="preserve">The involved partners are CERTH/ITI (Greece), JCP-Consult (France), INRIA </w:t>
      </w:r>
      <w:proofErr w:type="spellStart"/>
      <w:r>
        <w:rPr>
          <w:rFonts w:cs="Times New Roman"/>
        </w:rPr>
        <w:t>Rocquencourt</w:t>
      </w:r>
      <w:proofErr w:type="spellEnd"/>
      <w:r>
        <w:rPr>
          <w:rFonts w:cs="Times New Roman"/>
        </w:rPr>
        <w:t xml:space="preserve"> (France), ATC (Greece), Engineering </w:t>
      </w:r>
      <w:proofErr w:type="spellStart"/>
      <w:r>
        <w:rPr>
          <w:rFonts w:cs="Times New Roman"/>
        </w:rPr>
        <w:t>Ingegneria</w:t>
      </w:r>
      <w:proofErr w:type="spellEnd"/>
      <w:r>
        <w:rPr>
          <w:rFonts w:cs="Times New Roman"/>
        </w:rPr>
        <w:t xml:space="preserve"> </w:t>
      </w:r>
      <w:proofErr w:type="spellStart"/>
      <w:r>
        <w:rPr>
          <w:rFonts w:cs="Times New Roman"/>
        </w:rPr>
        <w:t>Informatica</w:t>
      </w:r>
      <w:proofErr w:type="spellEnd"/>
      <w:r>
        <w:rPr>
          <w:rFonts w:cs="Times New Roman"/>
        </w:rPr>
        <w:t xml:space="preserve"> </w:t>
      </w:r>
      <w:proofErr w:type="spellStart"/>
      <w:r>
        <w:rPr>
          <w:rFonts w:cs="Times New Roman"/>
        </w:rPr>
        <w:t>S.p.A</w:t>
      </w:r>
      <w:proofErr w:type="spellEnd"/>
      <w:r>
        <w:rPr>
          <w:rFonts w:cs="Times New Roman"/>
        </w:rPr>
        <w:t xml:space="preserve">. (Italy), Google (Ireland), University of Genoa (Italy), </w:t>
      </w:r>
      <w:proofErr w:type="spellStart"/>
      <w:r>
        <w:rPr>
          <w:rFonts w:cs="Times New Roman"/>
        </w:rPr>
        <w:t>Exalead</w:t>
      </w:r>
      <w:proofErr w:type="spellEnd"/>
      <w:r>
        <w:rPr>
          <w:rFonts w:cs="Times New Roman"/>
        </w:rPr>
        <w:t xml:space="preserve"> (France), University of Applied Sciences Fulda (Germany), </w:t>
      </w:r>
      <w:proofErr w:type="spellStart"/>
      <w:r>
        <w:rPr>
          <w:rFonts w:cs="Times New Roman"/>
        </w:rPr>
        <w:t>Accademia</w:t>
      </w:r>
      <w:proofErr w:type="spellEnd"/>
      <w:r>
        <w:rPr>
          <w:rFonts w:cs="Times New Roman"/>
        </w:rPr>
        <w:t xml:space="preserve"> </w:t>
      </w:r>
      <w:proofErr w:type="spellStart"/>
      <w:r>
        <w:rPr>
          <w:rFonts w:cs="Times New Roman"/>
        </w:rPr>
        <w:t>Nazionale</w:t>
      </w:r>
      <w:proofErr w:type="spellEnd"/>
      <w:r>
        <w:rPr>
          <w:rFonts w:cs="Times New Roman"/>
        </w:rPr>
        <w:t xml:space="preserve"> di Santa Cecilia (Italy), and </w:t>
      </w:r>
      <w:proofErr w:type="spellStart"/>
      <w:r>
        <w:rPr>
          <w:rFonts w:cs="Times New Roman"/>
        </w:rPr>
        <w:t>EasternGraphics</w:t>
      </w:r>
      <w:proofErr w:type="spellEnd"/>
      <w:r>
        <w:rPr>
          <w:rFonts w:cs="Times New Roman"/>
        </w:rPr>
        <w:t xml:space="preserve"> (Germany). In this </w:t>
      </w:r>
      <w:r w:rsidR="007C4199">
        <w:rPr>
          <w:rFonts w:cs="Times New Roman"/>
        </w:rPr>
        <w:t>deliverable</w:t>
      </w:r>
      <w:r>
        <w:rPr>
          <w:rFonts w:cs="Times New Roman"/>
        </w:rPr>
        <w:t xml:space="preserve">, we give an overview on the I-SEARCH project so far. In </w:t>
      </w:r>
      <w:hyperlink w:anchor="x1-7r2" w:history="1">
        <w:r>
          <w:rPr>
            <w:rStyle w:val="Hyperlink"/>
          </w:rPr>
          <w:t>Section 2</w:t>
        </w:r>
      </w:hyperlink>
      <w:r>
        <w:rPr>
          <w:rFonts w:cs="Times New Roman"/>
        </w:rPr>
        <w:t xml:space="preserve">, we outline the general objectives of I-SEARCH. </w:t>
      </w:r>
      <w:hyperlink w:anchor="x1-8r3" w:history="1">
        <w:r>
          <w:rPr>
            <w:rStyle w:val="Hyperlink"/>
          </w:rPr>
          <w:t>Section 3</w:t>
        </w:r>
      </w:hyperlink>
      <w:r>
        <w:rPr>
          <w:rFonts w:cs="Times New Roman"/>
        </w:rPr>
        <w:t xml:space="preserve"> highlights significant achievements. We describe the details of our system in </w:t>
      </w:r>
      <w:hyperlink w:anchor="x1-75r4" w:history="1">
        <w:r>
          <w:rPr>
            <w:rStyle w:val="Hyperlink"/>
          </w:rPr>
          <w:t>Section 4</w:t>
        </w:r>
      </w:hyperlink>
      <w:r>
        <w:rPr>
          <w:rFonts w:cs="Times New Roman"/>
        </w:rPr>
        <w:t xml:space="preserve">. Relevant related work is shown in </w:t>
      </w:r>
      <w:hyperlink w:anchor="x1-78r5" w:history="1">
        <w:r>
          <w:rPr>
            <w:rStyle w:val="Hyperlink"/>
          </w:rPr>
          <w:t>Section 5</w:t>
        </w:r>
      </w:hyperlink>
      <w:r>
        <w:rPr>
          <w:rFonts w:cs="Times New Roman"/>
        </w:rPr>
        <w:t xml:space="preserve">. We conclude with an outlook on future work and perspectives of this EU project. </w:t>
      </w:r>
    </w:p>
    <w:p w14:paraId="1B0D6FA1" w14:textId="64DDE385" w:rsidR="0005437B" w:rsidRDefault="0005437B" w:rsidP="0005437B">
      <w:pPr>
        <w:pStyle w:val="Heading1"/>
      </w:pPr>
      <w:bookmarkStart w:id="12" w:name="_Toc201988666"/>
      <w:r>
        <w:rPr>
          <w:rStyle w:val="ptmb8t-x-x-1201"/>
          <w:rFonts w:cs="Times New Roman"/>
          <w:sz w:val="24"/>
          <w:szCs w:val="24"/>
        </w:rPr>
        <w:t>PROJECT GOALS</w:t>
      </w:r>
      <w:bookmarkEnd w:id="12"/>
    </w:p>
    <w:p w14:paraId="6D803798" w14:textId="77777777" w:rsidR="0005437B" w:rsidRDefault="0005437B" w:rsidP="007C4199">
      <w:pPr>
        <w:pStyle w:val="indent"/>
        <w:jc w:val="both"/>
        <w:rPr>
          <w:rFonts w:cs="Times New Roman"/>
        </w:rPr>
      </w:pPr>
      <w:r>
        <w:rPr>
          <w:rFonts w:cs="Times New Roman"/>
        </w:rPr>
        <w:t xml:space="preserve">With the I-SEARCH project, we aim for the creation of a multimodal search engine that allows for both multimodal in- and output. Supported input modalities are </w:t>
      </w:r>
      <w:r>
        <w:rPr>
          <w:rStyle w:val="aeti9-1"/>
          <w:rFonts w:cs="Times New Roman"/>
          <w:sz w:val="18"/>
          <w:szCs w:val="18"/>
        </w:rPr>
        <w:t>audio</w:t>
      </w:r>
      <w:r>
        <w:rPr>
          <w:rFonts w:cs="Times New Roman"/>
        </w:rPr>
        <w:t xml:space="preserve">, </w:t>
      </w:r>
      <w:r>
        <w:rPr>
          <w:rStyle w:val="aeti9-1"/>
          <w:rFonts w:cs="Times New Roman"/>
          <w:sz w:val="18"/>
          <w:szCs w:val="18"/>
        </w:rPr>
        <w:t>video</w:t>
      </w:r>
      <w:r>
        <w:rPr>
          <w:rFonts w:cs="Times New Roman"/>
        </w:rPr>
        <w:t xml:space="preserve">, </w:t>
      </w:r>
      <w:r>
        <w:rPr>
          <w:rStyle w:val="aeti9-1"/>
          <w:rFonts w:cs="Times New Roman"/>
          <w:sz w:val="18"/>
          <w:szCs w:val="18"/>
        </w:rPr>
        <w:t>rhythm</w:t>
      </w:r>
      <w:r>
        <w:rPr>
          <w:rFonts w:cs="Times New Roman"/>
        </w:rPr>
        <w:t xml:space="preserve">, </w:t>
      </w:r>
      <w:r>
        <w:rPr>
          <w:rStyle w:val="aeti9-1"/>
          <w:rFonts w:cs="Times New Roman"/>
          <w:sz w:val="18"/>
          <w:szCs w:val="18"/>
        </w:rPr>
        <w:t>image</w:t>
      </w:r>
      <w:r>
        <w:rPr>
          <w:rFonts w:cs="Times New Roman"/>
        </w:rPr>
        <w:t xml:space="preserve">, </w:t>
      </w:r>
      <w:r>
        <w:rPr>
          <w:rStyle w:val="aeti9-1"/>
          <w:rFonts w:cs="Times New Roman"/>
          <w:sz w:val="18"/>
          <w:szCs w:val="18"/>
        </w:rPr>
        <w:t>3D object</w:t>
      </w:r>
      <w:r>
        <w:rPr>
          <w:rFonts w:cs="Times New Roman"/>
        </w:rPr>
        <w:t xml:space="preserve">, </w:t>
      </w:r>
      <w:r>
        <w:rPr>
          <w:rStyle w:val="aeti9-1"/>
          <w:rFonts w:cs="Times New Roman"/>
          <w:sz w:val="18"/>
          <w:szCs w:val="18"/>
        </w:rPr>
        <w:t>sketch</w:t>
      </w:r>
      <w:r>
        <w:rPr>
          <w:rFonts w:cs="Times New Roman"/>
        </w:rPr>
        <w:t xml:space="preserve">, </w:t>
      </w:r>
      <w:r>
        <w:rPr>
          <w:rStyle w:val="aeti9-1"/>
          <w:rFonts w:cs="Times New Roman"/>
          <w:sz w:val="18"/>
          <w:szCs w:val="18"/>
        </w:rPr>
        <w:t>emotion</w:t>
      </w:r>
      <w:r>
        <w:rPr>
          <w:rFonts w:cs="Times New Roman"/>
        </w:rPr>
        <w:t xml:space="preserve">, </w:t>
      </w:r>
      <w:r>
        <w:rPr>
          <w:rStyle w:val="aeti9-1"/>
          <w:rFonts w:cs="Times New Roman"/>
          <w:sz w:val="18"/>
          <w:szCs w:val="18"/>
        </w:rPr>
        <w:t>social signals</w:t>
      </w:r>
      <w:r>
        <w:rPr>
          <w:rFonts w:cs="Times New Roman"/>
        </w:rPr>
        <w:t xml:space="preserve">, </w:t>
      </w:r>
      <w:proofErr w:type="spellStart"/>
      <w:r>
        <w:rPr>
          <w:rStyle w:val="aeti9-1"/>
          <w:rFonts w:cs="Times New Roman"/>
          <w:sz w:val="18"/>
          <w:szCs w:val="18"/>
        </w:rPr>
        <w:t>geolocation</w:t>
      </w:r>
      <w:proofErr w:type="spellEnd"/>
      <w:r>
        <w:rPr>
          <w:rFonts w:cs="Times New Roman"/>
        </w:rPr>
        <w:t xml:space="preserve">, and </w:t>
      </w:r>
      <w:r>
        <w:rPr>
          <w:rStyle w:val="aeti9-1"/>
          <w:rFonts w:cs="Times New Roman"/>
          <w:sz w:val="18"/>
          <w:szCs w:val="18"/>
        </w:rPr>
        <w:t>text</w:t>
      </w:r>
      <w:r>
        <w:rPr>
          <w:rFonts w:cs="Times New Roman"/>
        </w:rPr>
        <w:t xml:space="preserve">. Each modality can be combined with all other modalities. The graphical user interface (GUI) of I-SEARCH is not tied to a specific class of devices, but rather dynamically adapts to the particular device constraints like varying screen sizes of desktop and mobile devices like cell phones and tablets. An important part of I-SEARCH is a </w:t>
      </w:r>
      <w:r>
        <w:rPr>
          <w:rStyle w:val="aeti9-1"/>
          <w:rFonts w:cs="Times New Roman"/>
          <w:sz w:val="18"/>
          <w:szCs w:val="18"/>
        </w:rPr>
        <w:t>Rich</w:t>
      </w:r>
      <w:r>
        <w:rPr>
          <w:rFonts w:cs="Times New Roman"/>
        </w:rPr>
        <w:t xml:space="preserve"> </w:t>
      </w:r>
      <w:r>
        <w:rPr>
          <w:rStyle w:val="aeti9-1"/>
          <w:rFonts w:cs="Times New Roman"/>
          <w:sz w:val="18"/>
          <w:szCs w:val="18"/>
        </w:rPr>
        <w:t>Unified Content Description</w:t>
      </w:r>
      <w:r>
        <w:rPr>
          <w:rFonts w:cs="Times New Roman"/>
        </w:rPr>
        <w:t xml:space="preserve"> </w:t>
      </w:r>
      <w:r>
        <w:rPr>
          <w:rStyle w:val="aeti9-1"/>
          <w:rFonts w:cs="Times New Roman"/>
          <w:sz w:val="18"/>
          <w:szCs w:val="18"/>
        </w:rPr>
        <w:t>(</w:t>
      </w:r>
      <w:proofErr w:type="spellStart"/>
      <w:r>
        <w:rPr>
          <w:rStyle w:val="aeti9-1"/>
          <w:rFonts w:cs="Times New Roman"/>
          <w:sz w:val="18"/>
          <w:szCs w:val="18"/>
        </w:rPr>
        <w:t>RUCoD</w:t>
      </w:r>
      <w:proofErr w:type="spellEnd"/>
      <w:r>
        <w:rPr>
          <w:rStyle w:val="aeti9-1"/>
          <w:rFonts w:cs="Times New Roman"/>
          <w:sz w:val="18"/>
          <w:szCs w:val="18"/>
        </w:rPr>
        <w:t>)</w:t>
      </w:r>
      <w:r>
        <w:rPr>
          <w:rFonts w:cs="Times New Roman"/>
        </w:rPr>
        <w:t xml:space="preserve"> format that consists of a multi-layered structure that describes low and high level features of content and hence allows this content to be searched in a consistent way by querying </w:t>
      </w:r>
      <w:proofErr w:type="spellStart"/>
      <w:r>
        <w:rPr>
          <w:rStyle w:val="aeti9-1"/>
          <w:rFonts w:cs="Times New Roman"/>
          <w:sz w:val="18"/>
          <w:szCs w:val="18"/>
        </w:rPr>
        <w:t>RUCoD</w:t>
      </w:r>
      <w:proofErr w:type="spellEnd"/>
      <w:r>
        <w:rPr>
          <w:rFonts w:cs="Times New Roman"/>
        </w:rPr>
        <w:t xml:space="preserve"> features. Through the increasing availability of location-aware capture devices such as digital cameras with GPS receivers, produced content contains exploitable real-world information that form part of </w:t>
      </w:r>
      <w:proofErr w:type="spellStart"/>
      <w:r>
        <w:rPr>
          <w:rStyle w:val="aeti9-1"/>
          <w:rFonts w:cs="Times New Roman"/>
          <w:sz w:val="18"/>
          <w:szCs w:val="18"/>
        </w:rPr>
        <w:t>RUCoD</w:t>
      </w:r>
      <w:proofErr w:type="spellEnd"/>
      <w:r>
        <w:rPr>
          <w:rFonts w:cs="Times New Roman"/>
        </w:rPr>
        <w:t xml:space="preserve"> descriptions. </w:t>
      </w:r>
    </w:p>
    <w:p w14:paraId="6AE1C6B1" w14:textId="67421401" w:rsidR="0005437B" w:rsidRDefault="0005437B" w:rsidP="0005437B">
      <w:pPr>
        <w:pStyle w:val="Heading1"/>
      </w:pPr>
      <w:bookmarkStart w:id="13" w:name="_Toc201988667"/>
      <w:r>
        <w:rPr>
          <w:rStyle w:val="ptmb8t-x-x-1201"/>
          <w:rFonts w:cs="Times New Roman"/>
          <w:sz w:val="24"/>
          <w:szCs w:val="24"/>
        </w:rPr>
        <w:lastRenderedPageBreak/>
        <w:t>PROJECT RESULTS</w:t>
      </w:r>
      <w:bookmarkEnd w:id="13"/>
      <w:r>
        <w:t xml:space="preserve"> </w:t>
      </w:r>
    </w:p>
    <w:p w14:paraId="72905388" w14:textId="3BA19056" w:rsidR="0005437B" w:rsidRDefault="0005437B" w:rsidP="0005437B">
      <w:pPr>
        <w:pStyle w:val="Heading2"/>
      </w:pPr>
      <w:bookmarkStart w:id="14" w:name="_Toc201988668"/>
      <w:r>
        <w:rPr>
          <w:rStyle w:val="ptmb8t-x-x-1201"/>
          <w:sz w:val="24"/>
          <w:szCs w:val="24"/>
        </w:rPr>
        <w:t>Rich Unified Content Description</w:t>
      </w:r>
      <w:bookmarkEnd w:id="14"/>
      <w:r>
        <w:t xml:space="preserve"> </w:t>
      </w:r>
    </w:p>
    <w:p w14:paraId="25E18384" w14:textId="2EFB55BA" w:rsidR="0005437B" w:rsidRDefault="0005437B" w:rsidP="007C4199">
      <w:pPr>
        <w:pStyle w:val="indent"/>
        <w:jc w:val="both"/>
        <w:rPr>
          <w:rFonts w:cs="Times New Roman"/>
        </w:rPr>
      </w:pPr>
      <w:r>
        <w:rPr>
          <w:rFonts w:cs="Times New Roman"/>
        </w:rPr>
        <w:t xml:space="preserve">In order to describe content objects consistently, a </w:t>
      </w:r>
      <w:r>
        <w:rPr>
          <w:rStyle w:val="aeti9-1"/>
          <w:rFonts w:cs="Times New Roman"/>
          <w:sz w:val="18"/>
          <w:szCs w:val="18"/>
        </w:rPr>
        <w:t>Rich Unified</w:t>
      </w:r>
      <w:r>
        <w:rPr>
          <w:rFonts w:cs="Times New Roman"/>
        </w:rPr>
        <w:t xml:space="preserve"> </w:t>
      </w:r>
      <w:r>
        <w:rPr>
          <w:rStyle w:val="aeti9-1"/>
          <w:rFonts w:cs="Times New Roman"/>
          <w:sz w:val="18"/>
          <w:szCs w:val="18"/>
        </w:rPr>
        <w:t>Content Description</w:t>
      </w:r>
      <w:r>
        <w:rPr>
          <w:rFonts w:cs="Times New Roman"/>
        </w:rPr>
        <w:t xml:space="preserve"> </w:t>
      </w:r>
      <w:r>
        <w:rPr>
          <w:rStyle w:val="aeti9-1"/>
          <w:rFonts w:cs="Times New Roman"/>
          <w:sz w:val="18"/>
          <w:szCs w:val="18"/>
        </w:rPr>
        <w:t>(</w:t>
      </w:r>
      <w:proofErr w:type="spellStart"/>
      <w:r>
        <w:rPr>
          <w:rStyle w:val="aeti9-1"/>
          <w:rFonts w:cs="Times New Roman"/>
          <w:sz w:val="18"/>
          <w:szCs w:val="18"/>
        </w:rPr>
        <w:t>RUCoD</w:t>
      </w:r>
      <w:proofErr w:type="spellEnd"/>
      <w:r>
        <w:rPr>
          <w:rStyle w:val="aeti9-1"/>
          <w:rFonts w:cs="Times New Roman"/>
          <w:sz w:val="18"/>
          <w:szCs w:val="18"/>
        </w:rPr>
        <w:t>)</w:t>
      </w:r>
      <w:r>
        <w:rPr>
          <w:rFonts w:cs="Times New Roman"/>
        </w:rPr>
        <w:t xml:space="preserve"> format was developed. The format is specified in form of XML schemas and available on the project website</w:t>
      </w:r>
      <w:hyperlink r:id="rId15" w:anchor="fn2x0" w:history="1">
        <w:r>
          <w:rPr>
            <w:rStyle w:val="Hyperlink"/>
            <w:vertAlign w:val="superscript"/>
          </w:rPr>
          <w:t>2</w:t>
        </w:r>
      </w:hyperlink>
      <w:proofErr w:type="gramStart"/>
      <w:r>
        <w:rPr>
          <w:rFonts w:cs="Times New Roman"/>
        </w:rPr>
        <w:t xml:space="preserve"> .</w:t>
      </w:r>
      <w:proofErr w:type="gramEnd"/>
      <w:r>
        <w:rPr>
          <w:rFonts w:cs="Times New Roman"/>
        </w:rPr>
        <w:t xml:space="preserve"> The description format has been introduced in full detail in [</w:t>
      </w:r>
      <w:r w:rsidR="004F3EE3">
        <w:rPr>
          <w:rFonts w:cs="Times New Roman"/>
        </w:rPr>
        <w:t>5</w:t>
      </w:r>
      <w:r>
        <w:rPr>
          <w:rFonts w:cs="Times New Roman"/>
        </w:rPr>
        <w:t>]</w:t>
      </w:r>
      <w:proofErr w:type="gramStart"/>
      <w:r>
        <w:rPr>
          <w:rFonts w:cs="Times New Roman"/>
        </w:rPr>
        <w:t>,</w:t>
      </w:r>
      <w:proofErr w:type="gramEnd"/>
      <w:r>
        <w:rPr>
          <w:rFonts w:cs="Times New Roman"/>
        </w:rPr>
        <w:t xml:space="preserve"> </w:t>
      </w:r>
      <w:hyperlink w:anchor="x1-17r1" w:history="1">
        <w:r>
          <w:rPr>
            <w:rStyle w:val="Hyperlink"/>
          </w:rPr>
          <w:t>Listing 1</w:t>
        </w:r>
      </w:hyperlink>
      <w:r>
        <w:rPr>
          <w:rFonts w:cs="Times New Roman"/>
        </w:rPr>
        <w:t xml:space="preserve"> illustrates </w:t>
      </w:r>
      <w:proofErr w:type="spellStart"/>
      <w:r>
        <w:rPr>
          <w:rStyle w:val="aeti9-1"/>
          <w:rFonts w:cs="Times New Roman"/>
          <w:sz w:val="18"/>
          <w:szCs w:val="18"/>
        </w:rPr>
        <w:t>RUCoD</w:t>
      </w:r>
      <w:proofErr w:type="spellEnd"/>
      <w:r>
        <w:rPr>
          <w:rFonts w:cs="Times New Roman"/>
        </w:rPr>
        <w:t xml:space="preserve"> with an example. </w:t>
      </w:r>
    </w:p>
    <w:p w14:paraId="577F2336" w14:textId="6CD49407" w:rsidR="0005437B" w:rsidRDefault="0005437B" w:rsidP="0005437B">
      <w:pPr>
        <w:pStyle w:val="Heading2"/>
      </w:pPr>
      <w:bookmarkStart w:id="15" w:name="_Toc201988669"/>
      <w:r>
        <w:rPr>
          <w:rStyle w:val="ptmb8t-x-x-1201"/>
          <w:sz w:val="24"/>
          <w:szCs w:val="24"/>
        </w:rPr>
        <w:t>Graphical User Interface</w:t>
      </w:r>
      <w:bookmarkEnd w:id="15"/>
    </w:p>
    <w:p w14:paraId="3CE3E2C0" w14:textId="15B7B898" w:rsidR="0005437B" w:rsidRDefault="0005437B" w:rsidP="007C4199">
      <w:pPr>
        <w:pStyle w:val="indent"/>
        <w:jc w:val="both"/>
      </w:pPr>
      <w:r>
        <w:rPr>
          <w:rFonts w:cs="Times New Roman"/>
        </w:rPr>
        <w:t>The I-SEARCH graphical user interface (GUI) is implemented with the objective of sharing one common code base for all possible input devices (Subfigure </w:t>
      </w:r>
      <w:hyperlink w:anchor="x1-13r2" w:history="1">
        <w:r>
          <w:rPr>
            <w:rStyle w:val="Hyperlink"/>
          </w:rPr>
          <w:t>1b</w:t>
        </w:r>
      </w:hyperlink>
      <w:r>
        <w:rPr>
          <w:rFonts w:cs="Times New Roman"/>
        </w:rPr>
        <w:t xml:space="preserve"> shows mobile devices of different screen sizes and operating systems). It uses a JavaScript-based component called </w:t>
      </w:r>
      <w:proofErr w:type="spellStart"/>
      <w:r>
        <w:rPr>
          <w:rStyle w:val="aeti9-1"/>
          <w:rFonts w:cs="Times New Roman"/>
          <w:sz w:val="18"/>
          <w:szCs w:val="18"/>
        </w:rPr>
        <w:t>UIIFace</w:t>
      </w:r>
      <w:proofErr w:type="spellEnd"/>
      <w:r>
        <w:rPr>
          <w:rFonts w:cs="Times New Roman"/>
        </w:rPr>
        <w:t> [</w:t>
      </w:r>
      <w:r w:rsidR="004F3EE3">
        <w:rPr>
          <w:rFonts w:cs="Times New Roman"/>
        </w:rPr>
        <w:t>7</w:t>
      </w:r>
      <w:r>
        <w:rPr>
          <w:rFonts w:cs="Times New Roman"/>
        </w:rPr>
        <w:t xml:space="preserve">], which enables the user to interact with I-SEARCH via a wide range of modern input modalities like touch, gestures, or speech. The GUI also provides a </w:t>
      </w:r>
      <w:proofErr w:type="spellStart"/>
      <w:r>
        <w:rPr>
          <w:rFonts w:cs="Times New Roman"/>
        </w:rPr>
        <w:t>WebSocket</w:t>
      </w:r>
      <w:proofErr w:type="spellEnd"/>
      <w:r>
        <w:rPr>
          <w:rFonts w:cs="Times New Roman"/>
        </w:rPr>
        <w:t xml:space="preserve">-based collaborative search tool called </w:t>
      </w:r>
      <w:proofErr w:type="spellStart"/>
      <w:r>
        <w:rPr>
          <w:rStyle w:val="aeti9-1"/>
          <w:rFonts w:cs="Times New Roman"/>
          <w:sz w:val="18"/>
          <w:szCs w:val="18"/>
        </w:rPr>
        <w:t>CoFind</w:t>
      </w:r>
      <w:proofErr w:type="spellEnd"/>
      <w:r>
        <w:rPr>
          <w:rFonts w:cs="Times New Roman"/>
        </w:rPr>
        <w:t> [</w:t>
      </w:r>
      <w:r w:rsidR="004F3EE3">
        <w:rPr>
          <w:rFonts w:cs="Times New Roman"/>
        </w:rPr>
        <w:t>7</w:t>
      </w:r>
      <w:r>
        <w:rPr>
          <w:rFonts w:cs="Times New Roman"/>
        </w:rPr>
        <w:t xml:space="preserve">] that enables users to search collaboratively via a shared results basket, and to exchange messages throughout the search process. A third component called </w:t>
      </w:r>
      <w:proofErr w:type="spellStart"/>
      <w:r>
        <w:rPr>
          <w:rStyle w:val="aeti9-1"/>
          <w:rFonts w:cs="Times New Roman"/>
          <w:sz w:val="18"/>
          <w:szCs w:val="18"/>
        </w:rPr>
        <w:t>pTag</w:t>
      </w:r>
      <w:proofErr w:type="spellEnd"/>
      <w:r>
        <w:rPr>
          <w:rFonts w:cs="Times New Roman"/>
        </w:rPr>
        <w:t> [</w:t>
      </w:r>
      <w:r w:rsidR="004F3EE3">
        <w:rPr>
          <w:rFonts w:cs="Times New Roman"/>
        </w:rPr>
        <w:t>7</w:t>
      </w:r>
      <w:r>
        <w:rPr>
          <w:rFonts w:cs="Times New Roman"/>
        </w:rPr>
        <w:t xml:space="preserve">] produces personalized tag recommendations to create, tag, and filter search queries and results. </w:t>
      </w:r>
    </w:p>
    <w:p w14:paraId="3E37A670" w14:textId="7719F4C0" w:rsidR="009123DC" w:rsidRPr="009123DC" w:rsidRDefault="0005437B" w:rsidP="009123DC">
      <w:pPr>
        <w:pStyle w:val="noindent"/>
        <w:rPr>
          <w:rFonts w:cs="Times New Roman"/>
        </w:rPr>
      </w:pPr>
      <w:r>
        <w:rPr>
          <w:rFonts w:cs="Times New Roman"/>
          <w:noProof/>
        </w:rPr>
        <w:drawing>
          <wp:inline distT="0" distB="0" distL="0" distR="0" wp14:anchorId="31B7348B" wp14:editId="65724F8E">
            <wp:extent cx="1370156" cy="2055237"/>
            <wp:effectExtent l="0" t="0" r="1905" b="25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371601" cy="2057405"/>
                    </a:xfrm>
                    <a:prstGeom prst="rect">
                      <a:avLst/>
                    </a:prstGeom>
                    <a:noFill/>
                    <a:ln>
                      <a:noFill/>
                    </a:ln>
                  </pic:spPr>
                </pic:pic>
              </a:graphicData>
            </a:graphic>
          </wp:inline>
        </w:drawing>
      </w:r>
      <w:r w:rsidR="009123DC">
        <w:rPr>
          <w:rFonts w:cs="Times New Roman"/>
        </w:rPr>
        <w:br/>
      </w:r>
      <w:r>
        <w:rPr>
          <w:rFonts w:cs="Times New Roman"/>
        </w:rPr>
        <w:t xml:space="preserve">(a) Multimodal query consisting of </w:t>
      </w:r>
      <w:proofErr w:type="spellStart"/>
      <w:r>
        <w:rPr>
          <w:rStyle w:val="aeti9-1"/>
          <w:rFonts w:cs="Times New Roman"/>
          <w:sz w:val="18"/>
          <w:szCs w:val="18"/>
        </w:rPr>
        <w:t>geolocation</w:t>
      </w:r>
      <w:proofErr w:type="spellEnd"/>
      <w:r>
        <w:rPr>
          <w:rFonts w:cs="Times New Roman"/>
        </w:rPr>
        <w:t xml:space="preserve">, </w:t>
      </w:r>
      <w:r>
        <w:rPr>
          <w:rStyle w:val="aeti9-1"/>
          <w:rFonts w:cs="Times New Roman"/>
          <w:sz w:val="18"/>
          <w:szCs w:val="18"/>
        </w:rPr>
        <w:t>video</w:t>
      </w:r>
      <w:r>
        <w:rPr>
          <w:rFonts w:cs="Times New Roman"/>
        </w:rPr>
        <w:t xml:space="preserve">, </w:t>
      </w:r>
      <w:r>
        <w:rPr>
          <w:rStyle w:val="aeti9-1"/>
          <w:rFonts w:cs="Times New Roman"/>
          <w:sz w:val="18"/>
          <w:szCs w:val="18"/>
        </w:rPr>
        <w:t>emotion</w:t>
      </w:r>
      <w:r>
        <w:rPr>
          <w:rFonts w:cs="Times New Roman"/>
        </w:rPr>
        <w:t xml:space="preserve">, and </w:t>
      </w:r>
      <w:r>
        <w:rPr>
          <w:rStyle w:val="aeti9-1"/>
          <w:rFonts w:cs="Times New Roman"/>
          <w:sz w:val="18"/>
          <w:szCs w:val="18"/>
        </w:rPr>
        <w:t>sketch</w:t>
      </w:r>
      <w:r>
        <w:rPr>
          <w:rFonts w:cs="Times New Roman"/>
        </w:rPr>
        <w:t xml:space="preserve"> (in progress).</w:t>
      </w:r>
      <w:r w:rsidR="009123DC">
        <w:rPr>
          <w:rFonts w:cs="Times New Roman"/>
        </w:rPr>
        <w:br/>
      </w:r>
      <w:r>
        <w:rPr>
          <w:rFonts w:cs="Times New Roman"/>
        </w:rPr>
        <w:t xml:space="preserve"> </w:t>
      </w:r>
      <w:r>
        <w:rPr>
          <w:rFonts w:cs="Times New Roman"/>
          <w:noProof/>
        </w:rPr>
        <w:drawing>
          <wp:inline distT="0" distB="0" distL="0" distR="0" wp14:anchorId="5C678632" wp14:editId="492FA32B">
            <wp:extent cx="1347973" cy="1067966"/>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350780" cy="1070190"/>
                    </a:xfrm>
                    <a:prstGeom prst="rect">
                      <a:avLst/>
                    </a:prstGeom>
                    <a:noFill/>
                    <a:ln>
                      <a:noFill/>
                    </a:ln>
                  </pic:spPr>
                </pic:pic>
              </a:graphicData>
            </a:graphic>
          </wp:inline>
        </w:drawing>
      </w:r>
      <w:r w:rsidR="009123DC">
        <w:rPr>
          <w:rFonts w:cs="Times New Roman"/>
        </w:rPr>
        <w:br/>
      </w:r>
      <w:r>
        <w:rPr>
          <w:rFonts w:cs="Times New Roman"/>
        </w:rPr>
        <w:t xml:space="preserve">(b) Running on some mobile devices with different screen sizes and operating systems. </w:t>
      </w:r>
      <w:r>
        <w:rPr>
          <w:rFonts w:cs="Times New Roman"/>
          <w:noProof/>
        </w:rPr>
        <w:drawing>
          <wp:inline distT="0" distB="0" distL="0" distR="0" wp14:anchorId="0A9413DE" wp14:editId="7F9B069D">
            <wp:extent cx="1675342" cy="1121201"/>
            <wp:effectExtent l="0" t="0" r="127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678256" cy="1123151"/>
                    </a:xfrm>
                    <a:prstGeom prst="rect">
                      <a:avLst/>
                    </a:prstGeom>
                    <a:noFill/>
                    <a:ln>
                      <a:noFill/>
                    </a:ln>
                  </pic:spPr>
                </pic:pic>
              </a:graphicData>
            </a:graphic>
          </wp:inline>
        </w:drawing>
      </w:r>
      <w:r w:rsidR="009123DC">
        <w:rPr>
          <w:rFonts w:cs="Times New Roman"/>
        </w:rPr>
        <w:br/>
      </w:r>
      <w:r>
        <w:rPr>
          <w:rFonts w:cs="Times New Roman"/>
        </w:rPr>
        <w:t xml:space="preserve">(c) </w:t>
      </w:r>
      <w:proofErr w:type="spellStart"/>
      <w:r>
        <w:rPr>
          <w:rFonts w:cs="Times New Roman"/>
        </w:rPr>
        <w:t>Treemap</w:t>
      </w:r>
      <w:proofErr w:type="spellEnd"/>
      <w:r>
        <w:rPr>
          <w:rFonts w:cs="Times New Roman"/>
        </w:rPr>
        <w:t xml:space="preserve"> results visualization showing different clusters of images. Figure 1: I-SEARCH graphical user interface. </w:t>
      </w:r>
    </w:p>
    <w:p w14:paraId="50F90F28" w14:textId="48DCEFB2" w:rsidR="0005437B" w:rsidRDefault="009123DC" w:rsidP="009123DC">
      <w:pPr>
        <w:pStyle w:val="Caption"/>
        <w:jc w:val="both"/>
      </w:pPr>
      <w:bookmarkStart w:id="16" w:name="_Toc201988657"/>
      <w:r>
        <w:t xml:space="preserve">Figure </w:t>
      </w:r>
      <w:r>
        <w:fldChar w:fldCharType="begin"/>
      </w:r>
      <w:r>
        <w:instrText xml:space="preserve"> SEQ Figure \* ARABIC </w:instrText>
      </w:r>
      <w:r>
        <w:fldChar w:fldCharType="separate"/>
      </w:r>
      <w:r>
        <w:rPr>
          <w:noProof/>
        </w:rPr>
        <w:t>1</w:t>
      </w:r>
      <w:r>
        <w:fldChar w:fldCharType="end"/>
      </w:r>
      <w:r>
        <w:t xml:space="preserve">: </w:t>
      </w:r>
      <w:r>
        <w:rPr>
          <w:rFonts w:ascii="Times" w:hAnsi="Times" w:cs="Times"/>
          <w:lang w:eastAsia="de-DE"/>
        </w:rPr>
        <w:t>I-SEARCH graphical user interface.</w:t>
      </w:r>
      <w:bookmarkEnd w:id="16"/>
    </w:p>
    <w:p w14:paraId="7DC757E1" w14:textId="4FB984A6" w:rsidR="0005437B" w:rsidRDefault="0005437B" w:rsidP="0005437B">
      <w:pPr>
        <w:pStyle w:val="Heading2"/>
        <w:rPr>
          <w:rFonts w:eastAsiaTheme="minorEastAsia"/>
        </w:rPr>
      </w:pPr>
      <w:bookmarkStart w:id="17" w:name="_Toc201988670"/>
      <w:r>
        <w:rPr>
          <w:rStyle w:val="ptmb8t-x-x-1201"/>
          <w:sz w:val="24"/>
          <w:szCs w:val="24"/>
        </w:rPr>
        <w:lastRenderedPageBreak/>
        <w:t>Video and Image</w:t>
      </w:r>
      <w:bookmarkEnd w:id="17"/>
      <w:r>
        <w:t xml:space="preserve"> </w:t>
      </w:r>
    </w:p>
    <w:p w14:paraId="63835796" w14:textId="3512D342" w:rsidR="0005437B" w:rsidRDefault="0005437B" w:rsidP="007C4199">
      <w:pPr>
        <w:pStyle w:val="indent"/>
        <w:jc w:val="both"/>
        <w:rPr>
          <w:rFonts w:cs="Times New Roman"/>
        </w:rPr>
      </w:pPr>
      <w:r>
        <w:rPr>
          <w:rFonts w:cs="Times New Roman"/>
        </w:rPr>
        <w:t xml:space="preserve">The video mining component produces a video summary as a set of recurrent image patches to give a visual representation of the video to the user. These patches can be used to refine search and/or to navigate more easily in videos or images. For this purpose, we use a technique of </w:t>
      </w:r>
      <w:proofErr w:type="spellStart"/>
      <w:r>
        <w:rPr>
          <w:rFonts w:cs="Times New Roman"/>
        </w:rPr>
        <w:t>Letessier</w:t>
      </w:r>
      <w:proofErr w:type="spellEnd"/>
      <w:r>
        <w:rPr>
          <w:rFonts w:cs="Times New Roman"/>
        </w:rPr>
        <w:t xml:space="preserve"> </w:t>
      </w:r>
      <w:r>
        <w:rPr>
          <w:rStyle w:val="aeti9-1"/>
          <w:rFonts w:cs="Times New Roman"/>
          <w:sz w:val="18"/>
          <w:szCs w:val="18"/>
        </w:rPr>
        <w:t>et al.</w:t>
      </w:r>
      <w:r>
        <w:rPr>
          <w:rFonts w:cs="Times New Roman"/>
        </w:rPr>
        <w:t> [</w:t>
      </w:r>
      <w:r w:rsidR="004F3EE3">
        <w:rPr>
          <w:rFonts w:cs="Times New Roman"/>
        </w:rPr>
        <w:t>12</w:t>
      </w:r>
      <w:r>
        <w:rPr>
          <w:rFonts w:cs="Times New Roman"/>
        </w:rPr>
        <w:t xml:space="preserve">] consisting of a weighted and adaptive sampling strategy aiming to select the most relevant query regions from a set of images. The images are the video key frames and a new clustering method is introduced that returns a set of suggested object-based visual queries. The image search component performs approximate vector search on either local or global image descriptors to speed up response time on </w:t>
      </w:r>
      <w:proofErr w:type="gramStart"/>
      <w:r>
        <w:rPr>
          <w:rFonts w:cs="Times New Roman"/>
        </w:rPr>
        <w:t>large scale</w:t>
      </w:r>
      <w:proofErr w:type="gramEnd"/>
      <w:r>
        <w:rPr>
          <w:rFonts w:cs="Times New Roman"/>
        </w:rPr>
        <w:t xml:space="preserve"> databases. </w:t>
      </w:r>
    </w:p>
    <w:p w14:paraId="1E6B1D00" w14:textId="77777777" w:rsidR="0005437B" w:rsidRDefault="0005437B" w:rsidP="0005437B">
      <w:pPr>
        <w:rPr>
          <w:rFonts w:ascii="Courier" w:hAnsi="Courier"/>
        </w:rPr>
      </w:pPr>
      <w:r>
        <w:rPr>
          <w:rStyle w:val="pcrr8t-x-x-801"/>
          <w:rFonts w:ascii="Courier" w:hAnsi="Courier"/>
          <w:sz w:val="16"/>
          <w:szCs w:val="16"/>
        </w:rPr>
        <w:t>&lt;</w:t>
      </w:r>
      <w:proofErr w:type="spellStart"/>
      <w:r>
        <w:rPr>
          <w:rStyle w:val="pcrr8t-x-x-801"/>
          <w:rFonts w:ascii="Courier" w:hAnsi="Courier"/>
          <w:sz w:val="16"/>
          <w:szCs w:val="16"/>
        </w:rPr>
        <w:t>RUCoD</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&lt;Header&gt;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ContentObjectType</w:t>
      </w:r>
      <w:proofErr w:type="spellEnd"/>
      <w:r>
        <w:rPr>
          <w:rStyle w:val="pcrr8t-x-x-801"/>
          <w:rFonts w:ascii="Courier" w:hAnsi="Courier"/>
          <w:sz w:val="16"/>
          <w:szCs w:val="16"/>
        </w:rPr>
        <w:t>&gt; </w:t>
      </w:r>
      <w:r>
        <w:rPr>
          <w:rFonts w:ascii="Courier" w:hAnsi="Courier"/>
        </w:rPr>
        <w:br/>
      </w:r>
      <w:proofErr w:type="gramStart"/>
      <w:r>
        <w:rPr>
          <w:rStyle w:val="pcrr8t-x-x-801"/>
          <w:rFonts w:ascii="Courier" w:hAnsi="Courier"/>
          <w:sz w:val="16"/>
          <w:szCs w:val="16"/>
        </w:rPr>
        <w:t>      Multimedia</w:t>
      </w:r>
      <w:proofErr w:type="gramEnd"/>
      <w:r>
        <w:rPr>
          <w:rStyle w:val="pcrr8t-x-x-801"/>
          <w:rFonts w:ascii="Courier" w:hAnsi="Courier"/>
          <w:sz w:val="16"/>
          <w:szCs w:val="16"/>
        </w:rPr>
        <w:t> Collection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ContentObjectType</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ContentObjectName</w:t>
      </w:r>
      <w:proofErr w:type="spellEnd"/>
      <w:r>
        <w:rPr>
          <w:rStyle w:val="pcrr8t-x-x-801"/>
          <w:rFonts w:ascii="Courier" w:hAnsi="Courier"/>
          <w:sz w:val="16"/>
          <w:szCs w:val="16"/>
        </w:rPr>
        <w:t> </w:t>
      </w:r>
      <w:proofErr w:type="spellStart"/>
      <w:r>
        <w:rPr>
          <w:rStyle w:val="pcrr8t-x-x-801"/>
          <w:rFonts w:ascii="Courier" w:hAnsi="Courier"/>
          <w:sz w:val="16"/>
          <w:szCs w:val="16"/>
        </w:rPr>
        <w:t>xml:lang</w:t>
      </w:r>
      <w:proofErr w:type="spellEnd"/>
      <w:r>
        <w:rPr>
          <w:rStyle w:val="pcrr8t-x-x-801"/>
          <w:rFonts w:ascii="Courier" w:hAnsi="Courier"/>
          <w:sz w:val="16"/>
          <w:szCs w:val="16"/>
        </w:rPr>
        <w:t>=~en-US~&gt; </w:t>
      </w:r>
      <w:r>
        <w:rPr>
          <w:rFonts w:ascii="Courier" w:hAnsi="Courier"/>
        </w:rPr>
        <w:br/>
      </w:r>
      <w:r>
        <w:rPr>
          <w:rStyle w:val="pcrr8t-x-x-801"/>
          <w:rFonts w:ascii="Courier" w:hAnsi="Courier"/>
          <w:sz w:val="16"/>
          <w:szCs w:val="16"/>
        </w:rPr>
        <w:t>      AM General Hummer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ContentObjectName</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ContentObjectCreationInformation</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&lt;Creator&gt; </w:t>
      </w:r>
      <w:r>
        <w:rPr>
          <w:rFonts w:ascii="Courier" w:hAnsi="Courier"/>
        </w:rPr>
        <w:br/>
      </w:r>
      <w:r>
        <w:rPr>
          <w:rStyle w:val="pcrr8t-x-x-801"/>
          <w:rFonts w:ascii="Courier" w:hAnsi="Courier"/>
          <w:sz w:val="16"/>
          <w:szCs w:val="16"/>
        </w:rPr>
        <w:t>        &lt;Name&gt;</w:t>
      </w:r>
      <w:proofErr w:type="spellStart"/>
      <w:r>
        <w:rPr>
          <w:rStyle w:val="pcrr8t-x-x-801"/>
          <w:rFonts w:ascii="Courier" w:hAnsi="Courier"/>
          <w:sz w:val="16"/>
          <w:szCs w:val="16"/>
        </w:rPr>
        <w:t>CoFetch</w:t>
      </w:r>
      <w:proofErr w:type="spellEnd"/>
      <w:r>
        <w:rPr>
          <w:rStyle w:val="pcrr8t-x-x-801"/>
          <w:rFonts w:ascii="Courier" w:hAnsi="Courier"/>
          <w:sz w:val="16"/>
          <w:szCs w:val="16"/>
        </w:rPr>
        <w:t> Script&lt;/Name&gt; </w:t>
      </w:r>
      <w:r>
        <w:rPr>
          <w:rFonts w:ascii="Courier" w:hAnsi="Courier"/>
        </w:rPr>
        <w:br/>
      </w:r>
      <w:r>
        <w:rPr>
          <w:rStyle w:val="pcrr8t-x-x-801"/>
          <w:rFonts w:ascii="Courier" w:hAnsi="Courier"/>
          <w:sz w:val="16"/>
          <w:szCs w:val="16"/>
        </w:rPr>
        <w:t>      &lt;/Creator&gt;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ContentObjectCreationInformation</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&lt;Tags&gt;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MetaTag</w:t>
      </w:r>
      <w:proofErr w:type="spellEnd"/>
      <w:r>
        <w:rPr>
          <w:rStyle w:val="pcrr8t-x-x-801"/>
          <w:rFonts w:ascii="Courier" w:hAnsi="Courier"/>
          <w:sz w:val="16"/>
          <w:szCs w:val="16"/>
        </w:rPr>
        <w:t> name=~</w:t>
      </w:r>
      <w:proofErr w:type="spellStart"/>
      <w:r>
        <w:rPr>
          <w:rStyle w:val="pcrr8t-x-x-801"/>
          <w:rFonts w:ascii="Courier" w:hAnsi="Courier"/>
          <w:sz w:val="16"/>
          <w:szCs w:val="16"/>
        </w:rPr>
        <w:t>UserTag</w:t>
      </w:r>
      <w:proofErr w:type="spellEnd"/>
      <w:r>
        <w:rPr>
          <w:rStyle w:val="pcrr8t-x-x-801"/>
          <w:rFonts w:ascii="Courier" w:hAnsi="Courier"/>
          <w:sz w:val="16"/>
          <w:szCs w:val="16"/>
        </w:rPr>
        <w:t>~ type=~</w:t>
      </w:r>
      <w:proofErr w:type="spellStart"/>
      <w:r>
        <w:rPr>
          <w:rStyle w:val="pcrr8t-x-x-801"/>
          <w:rFonts w:ascii="Courier" w:hAnsi="Courier"/>
          <w:sz w:val="16"/>
          <w:szCs w:val="16"/>
        </w:rPr>
        <w:t>xsd:string</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Hummer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MetaTag</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&lt;/Tags&gt;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ContentObjectTypes</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MultimediaContent</w:t>
      </w:r>
      <w:proofErr w:type="spellEnd"/>
      <w:r>
        <w:rPr>
          <w:rStyle w:val="pcrr8t-x-x-801"/>
          <w:rFonts w:ascii="Courier" w:hAnsi="Courier"/>
          <w:sz w:val="16"/>
          <w:szCs w:val="16"/>
        </w:rPr>
        <w:t> type=~Object3d~&gt;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FreeText</w:t>
      </w:r>
      <w:proofErr w:type="spellEnd"/>
      <w:r>
        <w:rPr>
          <w:rStyle w:val="pcrr8t-x-x-801"/>
          <w:rFonts w:ascii="Courier" w:hAnsi="Courier"/>
          <w:sz w:val="16"/>
          <w:szCs w:val="16"/>
        </w:rPr>
        <w:t>&gt;Not </w:t>
      </w:r>
      <w:proofErr w:type="spellStart"/>
      <w:r>
        <w:rPr>
          <w:rStyle w:val="pcrr8t-x-x-801"/>
          <w:rFonts w:ascii="Courier" w:hAnsi="Courier"/>
          <w:sz w:val="16"/>
          <w:szCs w:val="16"/>
        </w:rPr>
        <w:t>Mirza’s</w:t>
      </w:r>
      <w:proofErr w:type="spellEnd"/>
      <w:r>
        <w:rPr>
          <w:rStyle w:val="pcrr8t-x-x-801"/>
          <w:rFonts w:ascii="Courier" w:hAnsi="Courier"/>
          <w:sz w:val="16"/>
          <w:szCs w:val="16"/>
        </w:rPr>
        <w:t> model.&lt;/</w:t>
      </w:r>
      <w:proofErr w:type="spellStart"/>
      <w:r>
        <w:rPr>
          <w:rStyle w:val="pcrr8t-x-x-801"/>
          <w:rFonts w:ascii="Courier" w:hAnsi="Courier"/>
          <w:sz w:val="16"/>
          <w:szCs w:val="16"/>
        </w:rPr>
        <w:t>FreeText</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MediaName</w:t>
      </w:r>
      <w:proofErr w:type="spellEnd"/>
      <w:r>
        <w:rPr>
          <w:rStyle w:val="pcrr8t-x-x-801"/>
          <w:rFonts w:ascii="Courier" w:hAnsi="Courier"/>
          <w:sz w:val="16"/>
          <w:szCs w:val="16"/>
        </w:rPr>
        <w:t>&gt;2001 Hummer H1&lt;/</w:t>
      </w:r>
      <w:proofErr w:type="spellStart"/>
      <w:r>
        <w:rPr>
          <w:rStyle w:val="pcrr8t-x-x-801"/>
          <w:rFonts w:ascii="Courier" w:hAnsi="Courier"/>
          <w:sz w:val="16"/>
          <w:szCs w:val="16"/>
        </w:rPr>
        <w:t>MediaName</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MetaTag</w:t>
      </w:r>
      <w:proofErr w:type="spellEnd"/>
      <w:r>
        <w:rPr>
          <w:rStyle w:val="pcrr8t-x-x-801"/>
          <w:rFonts w:ascii="Courier" w:hAnsi="Courier"/>
          <w:sz w:val="16"/>
          <w:szCs w:val="16"/>
        </w:rPr>
        <w:t> name=~</w:t>
      </w:r>
      <w:proofErr w:type="spellStart"/>
      <w:r>
        <w:rPr>
          <w:rStyle w:val="pcrr8t-x-x-801"/>
          <w:rFonts w:ascii="Courier" w:hAnsi="Courier"/>
          <w:sz w:val="16"/>
          <w:szCs w:val="16"/>
        </w:rPr>
        <w:t>UserTag</w:t>
      </w:r>
      <w:proofErr w:type="spellEnd"/>
      <w:r>
        <w:rPr>
          <w:rStyle w:val="pcrr8t-x-x-801"/>
          <w:rFonts w:ascii="Courier" w:hAnsi="Courier"/>
          <w:sz w:val="16"/>
          <w:szCs w:val="16"/>
        </w:rPr>
        <w:t>~ type=~</w:t>
      </w:r>
      <w:proofErr w:type="spellStart"/>
      <w:r>
        <w:rPr>
          <w:rStyle w:val="pcrr8t-x-x-801"/>
          <w:rFonts w:ascii="Courier" w:hAnsi="Courier"/>
          <w:sz w:val="16"/>
          <w:szCs w:val="16"/>
        </w:rPr>
        <w:t>xsd:string</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Hummer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MetaTag</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MediaLocator</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MediaUri</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http://sketchup.google.com/[...]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MediaUri</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MediaPreview</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http://sketchup.google.com/[...]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MediaPreview</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MediaLocator</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MediaCreationInformation</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&lt;Author&gt; </w:t>
      </w:r>
      <w:r>
        <w:rPr>
          <w:rFonts w:ascii="Courier" w:hAnsi="Courier"/>
        </w:rPr>
        <w:br/>
      </w:r>
      <w:r>
        <w:rPr>
          <w:rStyle w:val="pcrr8t-x-x-801"/>
          <w:rFonts w:ascii="Courier" w:hAnsi="Courier"/>
          <w:sz w:val="16"/>
          <w:szCs w:val="16"/>
        </w:rPr>
        <w:t>            &lt;Name&gt;ZXT&lt;/Name&gt; </w:t>
      </w:r>
      <w:r>
        <w:rPr>
          <w:rFonts w:ascii="Courier" w:hAnsi="Courier"/>
        </w:rPr>
        <w:br/>
      </w:r>
      <w:r>
        <w:rPr>
          <w:rStyle w:val="pcrr8t-x-x-801"/>
          <w:rFonts w:ascii="Courier" w:hAnsi="Courier"/>
          <w:sz w:val="16"/>
          <w:szCs w:val="16"/>
        </w:rPr>
        <w:t>          &lt;/Author&gt; </w:t>
      </w:r>
      <w:r>
        <w:rPr>
          <w:rFonts w:ascii="Courier" w:hAnsi="Courier"/>
        </w:rPr>
        <w:br/>
      </w:r>
      <w:r>
        <w:rPr>
          <w:rStyle w:val="pcrr8t-x-x-801"/>
          <w:rFonts w:ascii="Courier" w:hAnsi="Courier"/>
          <w:sz w:val="16"/>
          <w:szCs w:val="16"/>
        </w:rPr>
        <w:t>          &lt;Licensing&gt; </w:t>
      </w:r>
      <w:r>
        <w:rPr>
          <w:rFonts w:ascii="Courier" w:hAnsi="Courier"/>
        </w:rPr>
        <w:br/>
      </w:r>
      <w:r>
        <w:rPr>
          <w:rStyle w:val="pcrr8t-x-x-801"/>
          <w:rFonts w:ascii="Courier" w:hAnsi="Courier"/>
          <w:sz w:val="16"/>
          <w:szCs w:val="16"/>
        </w:rPr>
        <w:t>            Google 3D Warehouse License </w:t>
      </w:r>
      <w:r>
        <w:rPr>
          <w:rFonts w:ascii="Courier" w:hAnsi="Courier"/>
        </w:rPr>
        <w:br/>
      </w:r>
      <w:r>
        <w:rPr>
          <w:rStyle w:val="pcrr8t-x-x-801"/>
          <w:rFonts w:ascii="Courier" w:hAnsi="Courier"/>
          <w:sz w:val="16"/>
          <w:szCs w:val="16"/>
        </w:rPr>
        <w:t>          &lt;/Licensing&gt;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MediaCreationInformation</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&lt;Size&gt;1840928&lt;/Size&gt;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MultimediaContent</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RealWorldInfo</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MetadataUri</w:t>
      </w:r>
      <w:proofErr w:type="spellEnd"/>
      <w:r>
        <w:rPr>
          <w:rStyle w:val="pcrr8t-x-x-801"/>
          <w:rFonts w:ascii="Courier" w:hAnsi="Courier"/>
          <w:sz w:val="16"/>
          <w:szCs w:val="16"/>
        </w:rPr>
        <w:t> </w:t>
      </w:r>
      <w:proofErr w:type="spellStart"/>
      <w:r>
        <w:rPr>
          <w:rStyle w:val="pcrr8t-x-x-801"/>
          <w:rFonts w:ascii="Courier" w:hAnsi="Courier"/>
          <w:sz w:val="16"/>
          <w:szCs w:val="16"/>
        </w:rPr>
        <w:t>filetype</w:t>
      </w:r>
      <w:proofErr w:type="spellEnd"/>
      <w:r>
        <w:rPr>
          <w:rStyle w:val="pcrr8t-x-x-801"/>
          <w:rFonts w:ascii="Courier" w:hAnsi="Courier"/>
          <w:sz w:val="16"/>
          <w:szCs w:val="16"/>
        </w:rPr>
        <w:t>=~</w:t>
      </w:r>
      <w:proofErr w:type="spellStart"/>
      <w:r>
        <w:rPr>
          <w:rStyle w:val="pcrr8t-x-x-801"/>
          <w:rFonts w:ascii="Courier" w:hAnsi="Courier"/>
          <w:sz w:val="16"/>
          <w:szCs w:val="16"/>
        </w:rPr>
        <w:t>rwml</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w:t>
      </w:r>
      <w:proofErr w:type="spellStart"/>
      <w:r>
        <w:rPr>
          <w:rStyle w:val="pcrr8t-x-x-801"/>
          <w:rFonts w:ascii="Courier" w:hAnsi="Courier"/>
          <w:sz w:val="16"/>
          <w:szCs w:val="16"/>
        </w:rPr>
        <w:t>AM_General_Hummer.rwml</w:t>
      </w:r>
      <w:proofErr w:type="spellEnd"/>
      <w:r>
        <w:rPr>
          <w:rStyle w:val="pcrr8t-x-x-801"/>
          <w:rFonts w:ascii="Courier" w:hAnsi="Courier"/>
          <w:sz w:val="16"/>
          <w:szCs w:val="16"/>
        </w:rPr>
        <w: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MetadataUri</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RealWorldInfo</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w:t>
      </w:r>
      <w:proofErr w:type="spellStart"/>
      <w:r>
        <w:rPr>
          <w:rStyle w:val="pcrr8t-x-x-801"/>
          <w:rFonts w:ascii="Courier" w:hAnsi="Courier"/>
          <w:sz w:val="16"/>
          <w:szCs w:val="16"/>
        </w:rPr>
        <w:t>ContentObjectTypes</w:t>
      </w:r>
      <w:proofErr w:type="spellEnd"/>
      <w:r>
        <w:rPr>
          <w:rStyle w:val="pcrr8t-x-x-801"/>
          <w:rFonts w:ascii="Courier" w:hAnsi="Courier"/>
          <w:sz w:val="16"/>
          <w:szCs w:val="16"/>
        </w:rPr>
        <w:t>&gt; </w:t>
      </w:r>
      <w:r>
        <w:rPr>
          <w:rFonts w:ascii="Courier" w:hAnsi="Courier"/>
        </w:rPr>
        <w:br/>
      </w:r>
      <w:r>
        <w:rPr>
          <w:rStyle w:val="pcrr8t-x-x-801"/>
          <w:rFonts w:ascii="Courier" w:hAnsi="Courier"/>
          <w:sz w:val="16"/>
          <w:szCs w:val="16"/>
        </w:rPr>
        <w:t>  &lt;/Header&gt; </w:t>
      </w:r>
      <w:r>
        <w:rPr>
          <w:rFonts w:ascii="Courier" w:hAnsi="Courier"/>
        </w:rPr>
        <w:br/>
      </w:r>
      <w:r>
        <w:rPr>
          <w:rStyle w:val="pcrr8t-x-x-801"/>
          <w:rFonts w:ascii="Courier" w:hAnsi="Courier"/>
          <w:sz w:val="16"/>
          <w:szCs w:val="16"/>
        </w:rPr>
        <w:t>&lt;/</w:t>
      </w:r>
      <w:proofErr w:type="spellStart"/>
      <w:r>
        <w:rPr>
          <w:rStyle w:val="pcrr8t-x-x-801"/>
          <w:rFonts w:ascii="Courier" w:hAnsi="Courier"/>
          <w:sz w:val="16"/>
          <w:szCs w:val="16"/>
        </w:rPr>
        <w:t>RUCoD</w:t>
      </w:r>
      <w:proofErr w:type="spellEnd"/>
      <w:r>
        <w:rPr>
          <w:rStyle w:val="pcrr8t-x-x-801"/>
          <w:rFonts w:ascii="Courier" w:hAnsi="Courier"/>
          <w:sz w:val="16"/>
          <w:szCs w:val="16"/>
        </w:rPr>
        <w:t>&gt;</w:t>
      </w:r>
    </w:p>
    <w:p w14:paraId="40C3F148" w14:textId="78453A00" w:rsidR="0005437B" w:rsidRDefault="0005437B" w:rsidP="0005437B">
      <w:pPr>
        <w:pStyle w:val="Caption"/>
      </w:pPr>
      <w:r>
        <w:t xml:space="preserve">Listing 1: Sample </w:t>
      </w:r>
      <w:proofErr w:type="spellStart"/>
      <w:r>
        <w:rPr>
          <w:rStyle w:val="aeti9-1"/>
          <w:rFonts w:ascii="Courier" w:hAnsi="Courier"/>
          <w:sz w:val="18"/>
          <w:szCs w:val="18"/>
        </w:rPr>
        <w:t>RUCoD</w:t>
      </w:r>
      <w:proofErr w:type="spellEnd"/>
      <w:r>
        <w:t xml:space="preserve"> snippet (namespace declarations and some details removed for legibility). </w:t>
      </w:r>
    </w:p>
    <w:p w14:paraId="380C1E30" w14:textId="6DD2592B" w:rsidR="0005437B" w:rsidRDefault="0005437B" w:rsidP="0005437B">
      <w:pPr>
        <w:pStyle w:val="Heading2"/>
        <w:rPr>
          <w:rFonts w:ascii="Times" w:eastAsiaTheme="minorEastAsia" w:hAnsi="Times"/>
        </w:rPr>
      </w:pPr>
      <w:bookmarkStart w:id="18" w:name="_Toc201988671"/>
      <w:r>
        <w:rPr>
          <w:rStyle w:val="ptmb8t-x-x-1201"/>
          <w:sz w:val="24"/>
          <w:szCs w:val="24"/>
        </w:rPr>
        <w:t>Audio and Emotions</w:t>
      </w:r>
      <w:bookmarkEnd w:id="18"/>
      <w:r>
        <w:t xml:space="preserve"> </w:t>
      </w:r>
    </w:p>
    <w:p w14:paraId="43EEF8C5" w14:textId="77777777" w:rsidR="0005437B" w:rsidRDefault="0005437B" w:rsidP="007C4199">
      <w:pPr>
        <w:pStyle w:val="indent"/>
        <w:jc w:val="both"/>
        <w:rPr>
          <w:rFonts w:cs="Times New Roman"/>
        </w:rPr>
      </w:pPr>
      <w:r>
        <w:rPr>
          <w:rFonts w:cs="Times New Roman"/>
        </w:rPr>
        <w:t xml:space="preserve">I-SEARCH includes the extraction of expressive and emotional information conveyed by a user to build a query, and the possibility to build queries resulting from a social verbal or non-verbal interaction among a group of users. The I-SEARCH platform includes algorithms for the analysis of non-verbal expressive and emotional </w:t>
      </w:r>
      <w:r>
        <w:rPr>
          <w:rFonts w:cs="Times New Roman"/>
        </w:rPr>
        <w:lastRenderedPageBreak/>
        <w:t xml:space="preserve">behavior expressed by full body gestures, for the analysis of the social behavior in a group of users (e.g., synchronization, leadership), and methods to extract real-world data. </w:t>
      </w:r>
    </w:p>
    <w:p w14:paraId="41CA7588" w14:textId="21FC740D" w:rsidR="0005437B" w:rsidRDefault="0005437B" w:rsidP="0005437B">
      <w:pPr>
        <w:pStyle w:val="Heading2"/>
      </w:pPr>
      <w:bookmarkStart w:id="19" w:name="_Toc201988672"/>
      <w:r>
        <w:rPr>
          <w:rStyle w:val="ptmb8t-x-x-1201"/>
          <w:sz w:val="24"/>
          <w:szCs w:val="24"/>
        </w:rPr>
        <w:t>3D Objects</w:t>
      </w:r>
      <w:bookmarkEnd w:id="19"/>
      <w:r>
        <w:t xml:space="preserve"> </w:t>
      </w:r>
    </w:p>
    <w:p w14:paraId="0F0BC5B1" w14:textId="77777777" w:rsidR="0005437B" w:rsidRDefault="0005437B" w:rsidP="007C4199">
      <w:pPr>
        <w:pStyle w:val="indent"/>
        <w:jc w:val="both"/>
        <w:rPr>
          <w:rFonts w:cs="Times New Roman"/>
        </w:rPr>
      </w:pPr>
      <w:r>
        <w:rPr>
          <w:rFonts w:cs="Times New Roman"/>
        </w:rPr>
        <w:t xml:space="preserve">The 3D object descriptor extractor is the component for extracting low level features from 3D objects and is invoked during the content analytics process. More specifically, it takes as input a 3D object and returns a fragment of </w:t>
      </w:r>
      <w:proofErr w:type="gramStart"/>
      <w:r>
        <w:rPr>
          <w:rFonts w:cs="Times New Roman"/>
        </w:rPr>
        <w:t>low level</w:t>
      </w:r>
      <w:proofErr w:type="gramEnd"/>
      <w:r>
        <w:rPr>
          <w:rFonts w:cs="Times New Roman"/>
        </w:rPr>
        <w:t xml:space="preserve"> descriptors fully compliant with the </w:t>
      </w:r>
      <w:proofErr w:type="spellStart"/>
      <w:r>
        <w:rPr>
          <w:rStyle w:val="aeti9-1"/>
          <w:rFonts w:cs="Times New Roman"/>
          <w:sz w:val="18"/>
          <w:szCs w:val="18"/>
        </w:rPr>
        <w:t>RUCoD</w:t>
      </w:r>
      <w:proofErr w:type="spellEnd"/>
      <w:r>
        <w:rPr>
          <w:rFonts w:cs="Times New Roman"/>
        </w:rPr>
        <w:t xml:space="preserve"> format. </w:t>
      </w:r>
    </w:p>
    <w:p w14:paraId="51ABBE43" w14:textId="360A010F" w:rsidR="0005437B" w:rsidRDefault="0005437B" w:rsidP="0005437B">
      <w:pPr>
        <w:pStyle w:val="Heading2"/>
      </w:pPr>
      <w:bookmarkStart w:id="20" w:name="_Toc201988673"/>
      <w:r>
        <w:rPr>
          <w:rStyle w:val="ptmb8t-x-x-1201"/>
          <w:sz w:val="24"/>
          <w:szCs w:val="24"/>
        </w:rPr>
        <w:t>Visualization</w:t>
      </w:r>
      <w:bookmarkEnd w:id="20"/>
      <w:r>
        <w:t xml:space="preserve"> </w:t>
      </w:r>
    </w:p>
    <w:p w14:paraId="44AEFB90" w14:textId="77777777" w:rsidR="0005437B" w:rsidRDefault="0005437B" w:rsidP="007C4199">
      <w:pPr>
        <w:pStyle w:val="indent"/>
        <w:jc w:val="both"/>
        <w:rPr>
          <w:rFonts w:cs="Times New Roman"/>
        </w:rPr>
      </w:pPr>
      <w:r>
        <w:rPr>
          <w:rFonts w:cs="Times New Roman"/>
        </w:rPr>
        <w:t xml:space="preserve">I-SEARCH uses sophisticated information visualization techniques that support not only querying information, but also browsing techniques for effectively locating relevant information. </w:t>
      </w:r>
      <w:proofErr w:type="gramStart"/>
      <w:r>
        <w:rPr>
          <w:rFonts w:cs="Times New Roman"/>
        </w:rPr>
        <w:t>The presentation of search results is guided by analytic processes such as clustering and dimensionality reduction that are performed after the retrieval process and intend to discover relations among the data</w:t>
      </w:r>
      <w:proofErr w:type="gramEnd"/>
      <w:r>
        <w:rPr>
          <w:rFonts w:cs="Times New Roman"/>
        </w:rPr>
        <w:t xml:space="preserve">. This additional information is subsequently used to present the results to the user by means of modern information visualization techniques such as </w:t>
      </w:r>
      <w:proofErr w:type="spellStart"/>
      <w:r>
        <w:rPr>
          <w:rFonts w:cs="Times New Roman"/>
        </w:rPr>
        <w:t>treemaps</w:t>
      </w:r>
      <w:proofErr w:type="spellEnd"/>
      <w:r>
        <w:rPr>
          <w:rFonts w:cs="Times New Roman"/>
        </w:rPr>
        <w:t xml:space="preserve">, an example of such can be seen in Subfigure </w:t>
      </w:r>
      <w:hyperlink w:anchor="x1-14r3" w:history="1">
        <w:r>
          <w:rPr>
            <w:rStyle w:val="Hyperlink"/>
          </w:rPr>
          <w:t>Subsection 1c</w:t>
        </w:r>
      </w:hyperlink>
      <w:r>
        <w:rPr>
          <w:rFonts w:cs="Times New Roman"/>
        </w:rPr>
        <w:t xml:space="preserve">. The visualization interface is able to seamlessly mix results from multiple modalities </w:t>
      </w:r>
    </w:p>
    <w:p w14:paraId="07F59A62" w14:textId="6F5F8B75" w:rsidR="0005437B" w:rsidRDefault="0005437B" w:rsidP="0005437B">
      <w:pPr>
        <w:pStyle w:val="Heading2"/>
      </w:pPr>
      <w:bookmarkStart w:id="21" w:name="_Toc201988674"/>
      <w:r>
        <w:rPr>
          <w:rStyle w:val="ptmb8t-x-x-1201"/>
          <w:sz w:val="24"/>
          <w:szCs w:val="24"/>
        </w:rPr>
        <w:t>Orchestration</w:t>
      </w:r>
      <w:bookmarkEnd w:id="21"/>
    </w:p>
    <w:p w14:paraId="7430579F" w14:textId="77777777" w:rsidR="0005437B" w:rsidRDefault="0005437B" w:rsidP="007C4199">
      <w:pPr>
        <w:pStyle w:val="indent"/>
        <w:jc w:val="both"/>
        <w:rPr>
          <w:rFonts w:cs="Times New Roman"/>
        </w:rPr>
      </w:pPr>
      <w:r>
        <w:rPr>
          <w:rFonts w:cs="Times New Roman"/>
        </w:rPr>
        <w:t xml:space="preserve">Content enrichment is an articulated process requiring the orchestration of different workflow fragments. In this context, a so-called </w:t>
      </w:r>
      <w:r>
        <w:rPr>
          <w:rStyle w:val="aeti9-1"/>
          <w:rFonts w:cs="Times New Roman"/>
          <w:sz w:val="18"/>
          <w:szCs w:val="18"/>
        </w:rPr>
        <w:t xml:space="preserve">Content Analytics Controller </w:t>
      </w:r>
      <w:r>
        <w:rPr>
          <w:rFonts w:cs="Times New Roman"/>
        </w:rPr>
        <w:t xml:space="preserve">was developed, which is the component in charge of orchestrating the content analytics process for content object enrichment via </w:t>
      </w:r>
      <w:proofErr w:type="gramStart"/>
      <w:r>
        <w:rPr>
          <w:rFonts w:cs="Times New Roman"/>
        </w:rPr>
        <w:t>low level</w:t>
      </w:r>
      <w:proofErr w:type="gramEnd"/>
      <w:r>
        <w:rPr>
          <w:rFonts w:cs="Times New Roman"/>
        </w:rPr>
        <w:t xml:space="preserve"> description extraction. It relies on content object media and related info, handled by a </w:t>
      </w:r>
      <w:proofErr w:type="spellStart"/>
      <w:r>
        <w:rPr>
          <w:rStyle w:val="aeti9-1"/>
          <w:rFonts w:cs="Times New Roman"/>
          <w:sz w:val="18"/>
          <w:szCs w:val="18"/>
        </w:rPr>
        <w:t>RUCoD</w:t>
      </w:r>
      <w:proofErr w:type="spellEnd"/>
      <w:r>
        <w:rPr>
          <w:rFonts w:cs="Times New Roman"/>
        </w:rPr>
        <w:t xml:space="preserve"> authoring tool. </w:t>
      </w:r>
    </w:p>
    <w:p w14:paraId="7D9E6D89" w14:textId="180886D9" w:rsidR="0005437B" w:rsidRDefault="0005437B" w:rsidP="0005437B">
      <w:pPr>
        <w:pStyle w:val="Heading2"/>
      </w:pPr>
      <w:bookmarkStart w:id="22" w:name="_Toc201988675"/>
      <w:r>
        <w:rPr>
          <w:rStyle w:val="ptmb8t-x-x-1201"/>
          <w:sz w:val="24"/>
          <w:szCs w:val="24"/>
        </w:rPr>
        <w:t>Content Providers</w:t>
      </w:r>
      <w:bookmarkEnd w:id="22"/>
      <w:r>
        <w:t xml:space="preserve"> </w:t>
      </w:r>
    </w:p>
    <w:p w14:paraId="41DD2DDC" w14:textId="77777777" w:rsidR="0005437B" w:rsidRDefault="0005437B" w:rsidP="007C4199">
      <w:pPr>
        <w:pStyle w:val="indent"/>
        <w:jc w:val="both"/>
        <w:rPr>
          <w:rFonts w:cs="Times New Roman"/>
        </w:rPr>
      </w:pPr>
      <w:r>
        <w:rPr>
          <w:rFonts w:cs="Times New Roman"/>
        </w:rPr>
        <w:t xml:space="preserve">The first content provider in the I-SEARCH projects holds an important Italian ethnomusicology archive. The partner makes available all of its digital content to the project as well as its expertise for the development of requirements and use cases related to music. The second content provider is a software vendor for the furniture industry with a big catalogue of individually customizable pieces of furniture. Both partners are also actively involved in user testing and the overall content collection effort for the project via deployed Web services that return their results in the </w:t>
      </w:r>
      <w:proofErr w:type="spellStart"/>
      <w:r>
        <w:rPr>
          <w:rStyle w:val="aeti9-1"/>
          <w:rFonts w:cs="Times New Roman"/>
          <w:sz w:val="18"/>
          <w:szCs w:val="18"/>
        </w:rPr>
        <w:t>RUCoD</w:t>
      </w:r>
      <w:proofErr w:type="spellEnd"/>
      <w:r>
        <w:rPr>
          <w:rFonts w:cs="Times New Roman"/>
        </w:rPr>
        <w:t xml:space="preserve"> format. </w:t>
      </w:r>
    </w:p>
    <w:p w14:paraId="5D352BF5" w14:textId="0AAFA8C9" w:rsidR="0005437B" w:rsidRDefault="0005437B" w:rsidP="0005437B">
      <w:pPr>
        <w:pStyle w:val="Heading1"/>
      </w:pPr>
      <w:bookmarkStart w:id="23" w:name="_Toc201988676"/>
      <w:r>
        <w:rPr>
          <w:rStyle w:val="ptmb8t-x-x-1201"/>
          <w:rFonts w:cs="Times New Roman"/>
          <w:sz w:val="24"/>
          <w:szCs w:val="24"/>
        </w:rPr>
        <w:t>SYSTEM DEMONSTRATION</w:t>
      </w:r>
      <w:bookmarkEnd w:id="23"/>
      <w:r>
        <w:t xml:space="preserve"> </w:t>
      </w:r>
    </w:p>
    <w:p w14:paraId="5BE44A71" w14:textId="37D8D58B" w:rsidR="0005437B" w:rsidRDefault="0005437B" w:rsidP="007C4199">
      <w:pPr>
        <w:pStyle w:val="indent"/>
        <w:jc w:val="both"/>
        <w:rPr>
          <w:rFonts w:cs="Times New Roman"/>
        </w:rPr>
      </w:pPr>
      <w:r>
        <w:rPr>
          <w:rFonts w:cs="Times New Roman"/>
        </w:rPr>
        <w:t>With I-SEARCH being in its second year, there is now some basic functionality in place. We maintain a bleeding-edge demonstration server</w:t>
      </w:r>
      <w:hyperlink r:id="rId19" w:anchor="fn3x0" w:history="1">
        <w:r>
          <w:rPr>
            <w:rStyle w:val="Hyperlink"/>
            <w:vertAlign w:val="superscript"/>
          </w:rPr>
          <w:t>3</w:t>
        </w:r>
      </w:hyperlink>
      <w:proofErr w:type="gramStart"/>
      <w:r>
        <w:rPr>
          <w:rFonts w:cs="Times New Roman"/>
        </w:rPr>
        <w:t xml:space="preserve"> ,</w:t>
      </w:r>
      <w:proofErr w:type="gramEnd"/>
      <w:r>
        <w:rPr>
          <w:rFonts w:cs="Times New Roman"/>
        </w:rPr>
        <w:t xml:space="preserve"> and have recorded a screencast</w:t>
      </w:r>
      <w:hyperlink r:id="rId20" w:anchor="fn4x0" w:history="1">
        <w:r>
          <w:rPr>
            <w:rStyle w:val="Hyperlink"/>
            <w:vertAlign w:val="superscript"/>
          </w:rPr>
          <w:t>4</w:t>
        </w:r>
      </w:hyperlink>
      <w:r>
        <w:rPr>
          <w:rFonts w:cs="Times New Roman"/>
        </w:rPr>
        <w:t xml:space="preserve"> that shows some of the interaction patterns. The GUI runs on both mobile and desktop devices, and adapts dynamically to the available screen real estate, which, especially on mobile devices, can be a challenge. Supported input modalities at this point are </w:t>
      </w:r>
      <w:r>
        <w:rPr>
          <w:rStyle w:val="aeti9-1"/>
          <w:rFonts w:cs="Times New Roman"/>
          <w:sz w:val="18"/>
          <w:szCs w:val="18"/>
        </w:rPr>
        <w:t>audio</w:t>
      </w:r>
      <w:r>
        <w:rPr>
          <w:rFonts w:cs="Times New Roman"/>
        </w:rPr>
        <w:t xml:space="preserve">, </w:t>
      </w:r>
      <w:r>
        <w:rPr>
          <w:rStyle w:val="aeti9-1"/>
          <w:rFonts w:cs="Times New Roman"/>
          <w:sz w:val="18"/>
          <w:szCs w:val="18"/>
        </w:rPr>
        <w:t>video</w:t>
      </w:r>
      <w:r>
        <w:rPr>
          <w:rFonts w:cs="Times New Roman"/>
        </w:rPr>
        <w:t xml:space="preserve">, </w:t>
      </w:r>
      <w:r>
        <w:rPr>
          <w:rStyle w:val="aeti9-1"/>
          <w:rFonts w:cs="Times New Roman"/>
          <w:sz w:val="18"/>
          <w:szCs w:val="18"/>
        </w:rPr>
        <w:t>rhythm</w:t>
      </w:r>
      <w:r>
        <w:rPr>
          <w:rFonts w:cs="Times New Roman"/>
        </w:rPr>
        <w:t xml:space="preserve">, </w:t>
      </w:r>
      <w:r>
        <w:rPr>
          <w:rStyle w:val="aeti9-1"/>
          <w:rFonts w:cs="Times New Roman"/>
          <w:sz w:val="18"/>
          <w:szCs w:val="18"/>
        </w:rPr>
        <w:t>image</w:t>
      </w:r>
      <w:r>
        <w:rPr>
          <w:rFonts w:cs="Times New Roman"/>
        </w:rPr>
        <w:t xml:space="preserve">, </w:t>
      </w:r>
      <w:r>
        <w:rPr>
          <w:rStyle w:val="aeti9-1"/>
          <w:rFonts w:cs="Times New Roman"/>
          <w:sz w:val="18"/>
          <w:szCs w:val="18"/>
        </w:rPr>
        <w:t>3D object</w:t>
      </w:r>
      <w:r>
        <w:rPr>
          <w:rFonts w:cs="Times New Roman"/>
        </w:rPr>
        <w:t xml:space="preserve">, </w:t>
      </w:r>
      <w:r>
        <w:rPr>
          <w:rStyle w:val="aeti9-1"/>
          <w:rFonts w:cs="Times New Roman"/>
          <w:sz w:val="18"/>
          <w:szCs w:val="18"/>
        </w:rPr>
        <w:t>sketch</w:t>
      </w:r>
      <w:r>
        <w:rPr>
          <w:rFonts w:cs="Times New Roman"/>
        </w:rPr>
        <w:t xml:space="preserve">, </w:t>
      </w:r>
      <w:r>
        <w:rPr>
          <w:rStyle w:val="aeti9-1"/>
          <w:rFonts w:cs="Times New Roman"/>
          <w:sz w:val="18"/>
          <w:szCs w:val="18"/>
        </w:rPr>
        <w:t>emotion</w:t>
      </w:r>
      <w:r>
        <w:rPr>
          <w:rFonts w:cs="Times New Roman"/>
        </w:rPr>
        <w:t xml:space="preserve">, </w:t>
      </w:r>
      <w:proofErr w:type="spellStart"/>
      <w:r>
        <w:rPr>
          <w:rStyle w:val="aeti9-1"/>
          <w:rFonts w:cs="Times New Roman"/>
          <w:sz w:val="18"/>
          <w:szCs w:val="18"/>
        </w:rPr>
        <w:t>geolocation</w:t>
      </w:r>
      <w:proofErr w:type="spellEnd"/>
      <w:r>
        <w:rPr>
          <w:rFonts w:cs="Times New Roman"/>
        </w:rPr>
        <w:t xml:space="preserve">, and </w:t>
      </w:r>
      <w:r>
        <w:rPr>
          <w:rStyle w:val="aeti9-1"/>
          <w:rFonts w:cs="Times New Roman"/>
          <w:sz w:val="18"/>
          <w:szCs w:val="18"/>
        </w:rPr>
        <w:t>text</w:t>
      </w:r>
      <w:r>
        <w:rPr>
          <w:rFonts w:cs="Times New Roman"/>
        </w:rPr>
        <w:t xml:space="preserve">. For </w:t>
      </w:r>
      <w:r>
        <w:rPr>
          <w:rStyle w:val="aeti9-1"/>
          <w:rFonts w:cs="Times New Roman"/>
          <w:sz w:val="18"/>
          <w:szCs w:val="18"/>
        </w:rPr>
        <w:t>emotion</w:t>
      </w:r>
      <w:r>
        <w:rPr>
          <w:rFonts w:cs="Times New Roman"/>
        </w:rPr>
        <w:t>, an innovative emotion slider open source solution [</w:t>
      </w:r>
      <w:r w:rsidR="004F3EE3">
        <w:rPr>
          <w:rFonts w:cs="Times New Roman"/>
        </w:rPr>
        <w:t>13</w:t>
      </w:r>
      <w:r>
        <w:rPr>
          <w:rFonts w:cs="Times New Roman"/>
        </w:rPr>
        <w:t xml:space="preserve">] was adapted to our needs. The GUI supports </w:t>
      </w:r>
      <w:r>
        <w:rPr>
          <w:rStyle w:val="aeti9-1"/>
          <w:rFonts w:cs="Times New Roman"/>
          <w:sz w:val="18"/>
          <w:szCs w:val="18"/>
        </w:rPr>
        <w:t xml:space="preserve">drag and drop </w:t>
      </w:r>
      <w:r>
        <w:rPr>
          <w:rFonts w:cs="Times New Roman"/>
        </w:rPr>
        <w:t xml:space="preserve">user interactions and we aim for supporting low level device access for audio and video uploads. For </w:t>
      </w:r>
      <w:r>
        <w:rPr>
          <w:rStyle w:val="aeti9-1"/>
          <w:rFonts w:cs="Times New Roman"/>
          <w:sz w:val="18"/>
          <w:szCs w:val="18"/>
        </w:rPr>
        <w:t>3D objects</w:t>
      </w:r>
      <w:r>
        <w:rPr>
          <w:rFonts w:cs="Times New Roman"/>
        </w:rPr>
        <w:t xml:space="preserve">, we support Web GL powered 3D views of models. </w:t>
      </w:r>
      <w:r>
        <w:rPr>
          <w:rStyle w:val="aeti9-1"/>
          <w:rFonts w:cs="Times New Roman"/>
          <w:sz w:val="18"/>
          <w:szCs w:val="18"/>
        </w:rPr>
        <w:t xml:space="preserve">Text </w:t>
      </w:r>
      <w:r>
        <w:rPr>
          <w:rFonts w:cs="Times New Roman"/>
        </w:rPr>
        <w:t>can be entered via speech input based on the WAMI toolkit [</w:t>
      </w:r>
      <w:r w:rsidR="004F3EE3">
        <w:rPr>
          <w:rFonts w:cs="Times New Roman"/>
        </w:rPr>
        <w:t>9</w:t>
      </w:r>
      <w:r>
        <w:rPr>
          <w:rFonts w:cs="Times New Roman"/>
        </w:rPr>
        <w:t xml:space="preserve">], or via keyboard. First results can be seen upon submitting a query, and the visualization component allows </w:t>
      </w:r>
      <w:proofErr w:type="gramStart"/>
      <w:r>
        <w:rPr>
          <w:rFonts w:cs="Times New Roman"/>
        </w:rPr>
        <w:t>to switch</w:t>
      </w:r>
      <w:proofErr w:type="gramEnd"/>
      <w:r>
        <w:rPr>
          <w:rFonts w:cs="Times New Roman"/>
        </w:rPr>
        <w:t xml:space="preserve"> back and forth between different views. </w:t>
      </w:r>
    </w:p>
    <w:p w14:paraId="0185BCCE" w14:textId="430046F3" w:rsidR="0005437B" w:rsidRDefault="0005437B" w:rsidP="0005437B">
      <w:pPr>
        <w:pStyle w:val="Heading1"/>
      </w:pPr>
      <w:bookmarkStart w:id="24" w:name="_Toc201988677"/>
      <w:r>
        <w:t>Use Cases</w:t>
      </w:r>
      <w:bookmarkEnd w:id="24"/>
    </w:p>
    <w:p w14:paraId="02A8CA29" w14:textId="77777777" w:rsidR="0005437B" w:rsidRDefault="0005437B" w:rsidP="007C4199">
      <w:pPr>
        <w:pStyle w:val="noindent"/>
        <w:jc w:val="both"/>
        <w:rPr>
          <w:rFonts w:cs="Times New Roman"/>
        </w:rPr>
      </w:pPr>
      <w:r>
        <w:rPr>
          <w:rFonts w:cs="Times New Roman"/>
        </w:rPr>
        <w:t xml:space="preserve">In order to give the reader an idea of intended I-SEARCH usage and to motivate multimodality, we introduce three use cases and involved modalities as defined by the project. </w:t>
      </w:r>
      <w:r>
        <w:rPr>
          <w:rStyle w:val="ptmri8t-x-x-1101"/>
          <w:rFonts w:cs="Times New Roman"/>
          <w:sz w:val="22"/>
          <w:szCs w:val="22"/>
        </w:rPr>
        <w:t>.</w:t>
      </w:r>
      <w:r>
        <w:rPr>
          <w:rFonts w:cs="Times New Roman"/>
        </w:rPr>
        <w:t xml:space="preserve"> </w:t>
      </w:r>
    </w:p>
    <w:p w14:paraId="20603787" w14:textId="77777777" w:rsidR="0005437B" w:rsidRDefault="0005437B" w:rsidP="0005437B">
      <w:pPr>
        <w:pStyle w:val="Heading5"/>
        <w:rPr>
          <w:i/>
          <w:iCs/>
        </w:rPr>
      </w:pPr>
      <w:r>
        <w:rPr>
          <w:i/>
          <w:iCs/>
        </w:rPr>
        <w:lastRenderedPageBreak/>
        <w:t>UC1: Music Expert (Desktop, Mobile)</w:t>
      </w:r>
    </w:p>
    <w:p w14:paraId="263EF099" w14:textId="77777777" w:rsidR="0005437B" w:rsidRDefault="0005437B" w:rsidP="007C4199">
      <w:r>
        <w:t xml:space="preserve">A music expert with access to a big music archive does research on the influence of traditional folk music on today’s popular music. She inputs a </w:t>
      </w:r>
      <w:r>
        <w:rPr>
          <w:rStyle w:val="aeti9-1"/>
          <w:sz w:val="18"/>
          <w:szCs w:val="18"/>
        </w:rPr>
        <w:t xml:space="preserve">rhythm </w:t>
      </w:r>
      <w:r>
        <w:t xml:space="preserve">to the I-SEARCH system in order to search the archive for similar rhythm patterns. She refines her query by adding </w:t>
      </w:r>
      <w:proofErr w:type="spellStart"/>
      <w:r>
        <w:rPr>
          <w:rStyle w:val="aeti9-1"/>
          <w:sz w:val="18"/>
          <w:szCs w:val="18"/>
        </w:rPr>
        <w:t>geolocation</w:t>
      </w:r>
      <w:proofErr w:type="spellEnd"/>
      <w:r>
        <w:rPr>
          <w:rStyle w:val="aeti9-1"/>
          <w:sz w:val="18"/>
          <w:szCs w:val="18"/>
        </w:rPr>
        <w:t xml:space="preserve"> </w:t>
      </w:r>
      <w:r>
        <w:t xml:space="preserve">to limit results to a certain region and by uploading a disco </w:t>
      </w:r>
      <w:r>
        <w:rPr>
          <w:rStyle w:val="aeti9-1"/>
          <w:sz w:val="18"/>
          <w:szCs w:val="18"/>
        </w:rPr>
        <w:t>image</w:t>
      </w:r>
      <w:r>
        <w:t xml:space="preserve">. </w:t>
      </w:r>
      <w:r>
        <w:rPr>
          <w:rStyle w:val="ptmri8t-x-x-1101"/>
          <w:sz w:val="22"/>
          <w:szCs w:val="22"/>
        </w:rPr>
        <w:t>.</w:t>
      </w:r>
      <w:r>
        <w:t xml:space="preserve"> </w:t>
      </w:r>
    </w:p>
    <w:p w14:paraId="57A0F1C3" w14:textId="77777777" w:rsidR="0005437B" w:rsidRDefault="0005437B" w:rsidP="0005437B">
      <w:pPr>
        <w:pStyle w:val="Heading5"/>
        <w:rPr>
          <w:i/>
          <w:iCs/>
        </w:rPr>
      </w:pPr>
      <w:r>
        <w:rPr>
          <w:i/>
          <w:iCs/>
        </w:rPr>
        <w:t>UC2: Interior Designer (Desktop)</w:t>
      </w:r>
    </w:p>
    <w:p w14:paraId="5467B5AB" w14:textId="77777777" w:rsidR="0005437B" w:rsidRDefault="0005437B" w:rsidP="007C4199">
      <w:r>
        <w:t xml:space="preserve">An interior designer wants to give her client a realistic idea of office chairs. She uploads a </w:t>
      </w:r>
      <w:r>
        <w:rPr>
          <w:rStyle w:val="aeti9-1"/>
          <w:sz w:val="18"/>
          <w:szCs w:val="18"/>
        </w:rPr>
        <w:t xml:space="preserve">3D model </w:t>
      </w:r>
      <w:r>
        <w:t xml:space="preserve">of a chair that almost matches her client’s expectations to the I-SEARCH system, together with an </w:t>
      </w:r>
      <w:r>
        <w:rPr>
          <w:rStyle w:val="aeti9-1"/>
          <w:sz w:val="18"/>
          <w:szCs w:val="18"/>
        </w:rPr>
        <w:t>image</w:t>
      </w:r>
      <w:r>
        <w:t xml:space="preserve"> of the upholstery. She refines with a hand-drawn </w:t>
      </w:r>
      <w:r>
        <w:rPr>
          <w:rStyle w:val="aeti9-1"/>
          <w:sz w:val="18"/>
          <w:szCs w:val="18"/>
        </w:rPr>
        <w:t xml:space="preserve">sketch </w:t>
      </w:r>
      <w:r>
        <w:t xml:space="preserve">of the chair’s shape. </w:t>
      </w:r>
      <w:r>
        <w:rPr>
          <w:rStyle w:val="ptmri8t-x-x-1101"/>
          <w:sz w:val="22"/>
          <w:szCs w:val="22"/>
        </w:rPr>
        <w:t>.</w:t>
      </w:r>
      <w:r>
        <w:t xml:space="preserve"> </w:t>
      </w:r>
    </w:p>
    <w:p w14:paraId="29B151F7" w14:textId="77777777" w:rsidR="0005437B" w:rsidRDefault="0005437B" w:rsidP="0005437B">
      <w:pPr>
        <w:pStyle w:val="Heading5"/>
        <w:rPr>
          <w:i/>
          <w:iCs/>
        </w:rPr>
      </w:pPr>
      <w:r>
        <w:rPr>
          <w:i/>
          <w:iCs/>
        </w:rPr>
        <w:t xml:space="preserve">UC3: World </w:t>
      </w:r>
      <w:proofErr w:type="spellStart"/>
      <w:r>
        <w:rPr>
          <w:i/>
          <w:iCs/>
        </w:rPr>
        <w:t>Traveler</w:t>
      </w:r>
      <w:proofErr w:type="spellEnd"/>
      <w:r>
        <w:rPr>
          <w:i/>
          <w:iCs/>
        </w:rPr>
        <w:t xml:space="preserve"> (Mobile)</w:t>
      </w:r>
    </w:p>
    <w:p w14:paraId="12A23957" w14:textId="77777777" w:rsidR="0005437B" w:rsidRDefault="0005437B" w:rsidP="0005437B">
      <w:r>
        <w:t xml:space="preserve">A traveler uses her cell phone with the I-SEARCH app to create media content with associated </w:t>
      </w:r>
      <w:proofErr w:type="spellStart"/>
      <w:r>
        <w:rPr>
          <w:rStyle w:val="aeti9-1"/>
          <w:sz w:val="18"/>
          <w:szCs w:val="18"/>
        </w:rPr>
        <w:t>geolocation</w:t>
      </w:r>
      <w:proofErr w:type="spellEnd"/>
      <w:r>
        <w:rPr>
          <w:rStyle w:val="aeti9-1"/>
          <w:sz w:val="18"/>
          <w:szCs w:val="18"/>
        </w:rPr>
        <w:t xml:space="preserve"> </w:t>
      </w:r>
      <w:r>
        <w:t xml:space="preserve">data like </w:t>
      </w:r>
      <w:r>
        <w:rPr>
          <w:rStyle w:val="aeti9-1"/>
          <w:sz w:val="18"/>
          <w:szCs w:val="18"/>
        </w:rPr>
        <w:t xml:space="preserve">videos </w:t>
      </w:r>
      <w:r>
        <w:t xml:space="preserve">and </w:t>
      </w:r>
      <w:r>
        <w:rPr>
          <w:rStyle w:val="aeti9-1"/>
          <w:sz w:val="18"/>
          <w:szCs w:val="18"/>
        </w:rPr>
        <w:t xml:space="preserve">images </w:t>
      </w:r>
      <w:r>
        <w:t xml:space="preserve">of the sights she visits to retrieve related content of other travelers, </w:t>
      </w:r>
      <w:r>
        <w:rPr>
          <w:rStyle w:val="aeti9-1"/>
          <w:sz w:val="18"/>
          <w:szCs w:val="18"/>
        </w:rPr>
        <w:t>text</w:t>
      </w:r>
      <w:r>
        <w:t xml:space="preserve"> descriptions, and </w:t>
      </w:r>
      <w:r>
        <w:rPr>
          <w:rStyle w:val="aeti9-1"/>
          <w:sz w:val="18"/>
          <w:szCs w:val="18"/>
        </w:rPr>
        <w:t xml:space="preserve">3D models </w:t>
      </w:r>
      <w:r>
        <w:t xml:space="preserve">that she wants to use to map her trip on a virtual globe. . </w:t>
      </w:r>
    </w:p>
    <w:p w14:paraId="747E7274" w14:textId="7CAEC06D" w:rsidR="0005437B" w:rsidRDefault="0005437B" w:rsidP="0005437B">
      <w:pPr>
        <w:pStyle w:val="Heading1"/>
      </w:pPr>
      <w:bookmarkStart w:id="25" w:name="_Toc201988678"/>
      <w:r>
        <w:t>Modalities Across Devices</w:t>
      </w:r>
      <w:bookmarkEnd w:id="25"/>
    </w:p>
    <w:p w14:paraId="31F9C0A8" w14:textId="77777777" w:rsidR="0005437B" w:rsidRDefault="0005437B" w:rsidP="007C4199">
      <w:pPr>
        <w:pStyle w:val="noindent"/>
        <w:jc w:val="both"/>
        <w:rPr>
          <w:rFonts w:cs="Times New Roman"/>
        </w:rPr>
      </w:pPr>
      <w:r>
        <w:rPr>
          <w:rFonts w:cs="Times New Roman"/>
        </w:rPr>
        <w:t xml:space="preserve">In this Section, we focus on </w:t>
      </w:r>
      <w:r>
        <w:rPr>
          <w:rStyle w:val="aeti9-1"/>
          <w:sz w:val="18"/>
          <w:szCs w:val="18"/>
        </w:rPr>
        <w:t xml:space="preserve">input </w:t>
      </w:r>
      <w:r>
        <w:rPr>
          <w:rFonts w:cs="Times New Roman"/>
        </w:rPr>
        <w:t xml:space="preserve">modalities across </w:t>
      </w:r>
      <w:r>
        <w:rPr>
          <w:rStyle w:val="aeti9-1"/>
          <w:sz w:val="18"/>
          <w:szCs w:val="18"/>
        </w:rPr>
        <w:t xml:space="preserve">mobile </w:t>
      </w:r>
      <w:r>
        <w:rPr>
          <w:rFonts w:cs="Times New Roman"/>
        </w:rPr>
        <w:t xml:space="preserve">and </w:t>
      </w:r>
      <w:r>
        <w:rPr>
          <w:rStyle w:val="aeti9-1"/>
          <w:sz w:val="18"/>
          <w:szCs w:val="18"/>
        </w:rPr>
        <w:t xml:space="preserve">desktop </w:t>
      </w:r>
      <w:r>
        <w:rPr>
          <w:rFonts w:cs="Times New Roman"/>
        </w:rPr>
        <w:t>device classes and their support in I-SEARCH.</w:t>
      </w:r>
      <w:r>
        <w:rPr>
          <w:rFonts w:cs="Times New Roman"/>
        </w:rPr>
        <w:br/>
      </w:r>
    </w:p>
    <w:p w14:paraId="3B9B3326" w14:textId="1290DF2A" w:rsidR="007C4199" w:rsidRDefault="0005437B" w:rsidP="007C4199">
      <w:pPr>
        <w:pStyle w:val="noindent"/>
        <w:jc w:val="both"/>
        <w:rPr>
          <w:rFonts w:cs="Times New Roman"/>
        </w:rPr>
      </w:pPr>
      <w:r>
        <w:rPr>
          <w:rStyle w:val="aebx9-1"/>
          <w:rFonts w:cs="Times New Roman"/>
          <w:sz w:val="18"/>
          <w:szCs w:val="18"/>
        </w:rPr>
        <w:t xml:space="preserve">Audio, Image, Video </w:t>
      </w:r>
      <w:r>
        <w:rPr>
          <w:rFonts w:cs="Times New Roman"/>
        </w:rPr>
        <w:t xml:space="preserve">We describe audio, image, and video modalities together, as they share the same interaction patterns. On desktop devices, audios, images, or videos can be uploaded from the user’s hard disk via a file upload dialog or via drag ’n’ drop. On some mobile devices (e.g., </w:t>
      </w:r>
      <w:proofErr w:type="spellStart"/>
      <w:r>
        <w:rPr>
          <w:rFonts w:cs="Times New Roman"/>
        </w:rPr>
        <w:t>iOS</w:t>
      </w:r>
      <w:proofErr w:type="spellEnd"/>
      <w:r>
        <w:rPr>
          <w:rFonts w:cs="Times New Roman"/>
        </w:rPr>
        <w:t xml:space="preserve"> devices) file uploading is prohibited, which is why in the </w:t>
      </w:r>
      <w:proofErr w:type="spellStart"/>
      <w:r>
        <w:rPr>
          <w:rFonts w:cs="Times New Roman"/>
        </w:rPr>
        <w:t>longterm</w:t>
      </w:r>
      <w:proofErr w:type="spellEnd"/>
      <w:r>
        <w:rPr>
          <w:rFonts w:cs="Times New Roman"/>
        </w:rPr>
        <w:t xml:space="preserve">, as support advances, we aim at using the </w:t>
      </w:r>
      <w:proofErr w:type="spellStart"/>
      <w:r>
        <w:rPr>
          <w:rFonts w:cs="Times New Roman"/>
        </w:rPr>
        <w:t>getUserMedia</w:t>
      </w:r>
      <w:proofErr w:type="spellEnd"/>
      <w:r>
        <w:rPr>
          <w:rFonts w:cs="Times New Roman"/>
        </w:rPr>
        <w:t xml:space="preserve"> API </w:t>
      </w:r>
      <w:r>
        <w:rPr>
          <w:rStyle w:val="cite"/>
          <w:rFonts w:cs="Times New Roman"/>
        </w:rPr>
        <w:t>[</w:t>
      </w:r>
      <w:r w:rsidR="004F3EE3">
        <w:rPr>
          <w:rStyle w:val="cite"/>
          <w:rFonts w:cs="Times New Roman"/>
        </w:rPr>
        <w:t>15</w:t>
      </w:r>
      <w:bookmarkStart w:id="26" w:name="_GoBack"/>
      <w:bookmarkEnd w:id="26"/>
      <w:r>
        <w:rPr>
          <w:rStyle w:val="cite"/>
          <w:rFonts w:cs="Times New Roman"/>
        </w:rPr>
        <w:t>]</w:t>
      </w:r>
      <w:r>
        <w:rPr>
          <w:rFonts w:cs="Times New Roman"/>
        </w:rPr>
        <w:t xml:space="preserve">. At time of writing, access to </w:t>
      </w:r>
      <w:proofErr w:type="spellStart"/>
      <w:r>
        <w:rPr>
          <w:rFonts w:cs="Times New Roman"/>
        </w:rPr>
        <w:t>getUserMedia</w:t>
      </w:r>
      <w:proofErr w:type="spellEnd"/>
      <w:r>
        <w:rPr>
          <w:rFonts w:cs="Times New Roman"/>
        </w:rPr>
        <w:t xml:space="preserve"> is available in developer preview builds of several browsers. The fallback solution is a Flash </w:t>
      </w:r>
      <w:proofErr w:type="spellStart"/>
      <w:r>
        <w:rPr>
          <w:rFonts w:cs="Times New Roman"/>
        </w:rPr>
        <w:t>uploader</w:t>
      </w:r>
      <w:proofErr w:type="spellEnd"/>
      <w:r>
        <w:rPr>
          <w:rFonts w:cs="Times New Roman"/>
        </w:rPr>
        <w:t>.</w:t>
      </w:r>
    </w:p>
    <w:p w14:paraId="0FDCC9C7" w14:textId="656FA513" w:rsidR="007C4199" w:rsidRDefault="0005437B" w:rsidP="007C4199">
      <w:pPr>
        <w:pStyle w:val="noindent"/>
        <w:jc w:val="both"/>
        <w:rPr>
          <w:rStyle w:val="aebx9-1"/>
          <w:rFonts w:cs="Times New Roman"/>
          <w:sz w:val="18"/>
          <w:szCs w:val="18"/>
        </w:rPr>
      </w:pPr>
      <w:r>
        <w:rPr>
          <w:rStyle w:val="aebx9-1"/>
          <w:rFonts w:cs="Times New Roman"/>
          <w:sz w:val="18"/>
          <w:szCs w:val="18"/>
        </w:rPr>
        <w:t xml:space="preserve">Rhythm </w:t>
      </w:r>
      <w:r>
        <w:rPr>
          <w:rFonts w:cs="Times New Roman"/>
        </w:rPr>
        <w:t>On desktop devices, we support entering a rhythm by key presses or mouse tapping, whereas additionally on mobile devices a rhythm can also be captured via the device orientation API </w:t>
      </w:r>
      <w:r>
        <w:rPr>
          <w:rStyle w:val="cite"/>
          <w:rFonts w:cs="Times New Roman"/>
        </w:rPr>
        <w:t>[</w:t>
      </w:r>
      <w:r w:rsidR="004F3EE3">
        <w:rPr>
          <w:rStyle w:val="cite"/>
          <w:rFonts w:cs="Times New Roman"/>
        </w:rPr>
        <w:t>14</w:t>
      </w:r>
      <w:r>
        <w:rPr>
          <w:rStyle w:val="cite"/>
          <w:rFonts w:cs="Times New Roman"/>
        </w:rPr>
        <w:t>]</w:t>
      </w:r>
      <w:r>
        <w:rPr>
          <w:rFonts w:cs="Times New Roman"/>
        </w:rPr>
        <w:t xml:space="preserve"> by tilting the device rhythmically.</w:t>
      </w:r>
    </w:p>
    <w:p w14:paraId="6C997F96" w14:textId="71101E33" w:rsidR="007C4199" w:rsidRDefault="0005437B" w:rsidP="007C4199">
      <w:pPr>
        <w:pStyle w:val="noindent"/>
        <w:jc w:val="both"/>
        <w:rPr>
          <w:rFonts w:cs="Times New Roman"/>
        </w:rPr>
      </w:pPr>
      <w:r>
        <w:rPr>
          <w:rStyle w:val="aebx9-1"/>
          <w:rFonts w:cs="Times New Roman"/>
          <w:sz w:val="18"/>
          <w:szCs w:val="18"/>
        </w:rPr>
        <w:t xml:space="preserve">3D Object </w:t>
      </w:r>
      <w:r>
        <w:rPr>
          <w:rFonts w:cs="Times New Roman"/>
        </w:rPr>
        <w:t>We support 3D objects on mobile and desktop via the COLLADA 3D asset exchange schema </w:t>
      </w:r>
      <w:r>
        <w:rPr>
          <w:rStyle w:val="cite"/>
          <w:rFonts w:cs="Times New Roman"/>
        </w:rPr>
        <w:t>[</w:t>
      </w:r>
      <w:r w:rsidR="004F3EE3">
        <w:rPr>
          <w:rStyle w:val="cite"/>
          <w:rFonts w:cs="Times New Roman"/>
        </w:rPr>
        <w:t>18</w:t>
      </w:r>
      <w:r>
        <w:rPr>
          <w:rStyle w:val="cite"/>
          <w:rFonts w:cs="Times New Roman"/>
        </w:rPr>
        <w:t>]</w:t>
      </w:r>
      <w:r>
        <w:rPr>
          <w:rFonts w:cs="Times New Roman"/>
        </w:rPr>
        <w:t>. 3D objects can be inserted via a file upload dialog or drag ’n’ drop.</w:t>
      </w:r>
    </w:p>
    <w:p w14:paraId="5EC49D41" w14:textId="104F53CA" w:rsidR="0005437B" w:rsidRDefault="0005437B" w:rsidP="007C4199">
      <w:pPr>
        <w:pStyle w:val="noindent"/>
        <w:jc w:val="both"/>
        <w:rPr>
          <w:rFonts w:cs="Times New Roman"/>
        </w:rPr>
      </w:pPr>
      <w:r>
        <w:rPr>
          <w:rStyle w:val="aebx9-1"/>
          <w:rFonts w:cs="Times New Roman"/>
          <w:sz w:val="18"/>
          <w:szCs w:val="18"/>
        </w:rPr>
        <w:t xml:space="preserve">Text </w:t>
      </w:r>
      <w:r>
        <w:rPr>
          <w:rFonts w:cs="Times New Roman"/>
        </w:rPr>
        <w:t>On mobile and desktop, text can be entered using the keyboard or using the speech input API </w:t>
      </w:r>
      <w:r>
        <w:rPr>
          <w:rStyle w:val="cite"/>
          <w:rFonts w:cs="Times New Roman"/>
        </w:rPr>
        <w:t>[</w:t>
      </w:r>
      <w:r w:rsidR="004F3EE3">
        <w:rPr>
          <w:rStyle w:val="cite"/>
          <w:rFonts w:cs="Times New Roman"/>
        </w:rPr>
        <w:t>21</w:t>
      </w:r>
      <w:r>
        <w:rPr>
          <w:rStyle w:val="cite"/>
          <w:rFonts w:cs="Times New Roman"/>
        </w:rPr>
        <w:t>]</w:t>
      </w:r>
      <w:r w:rsidR="007C4199">
        <w:rPr>
          <w:rFonts w:cs="Times New Roman"/>
        </w:rPr>
        <w:t>.</w:t>
      </w:r>
    </w:p>
    <w:p w14:paraId="5F4E7B7E" w14:textId="270C2261" w:rsidR="007C4199" w:rsidRDefault="0005437B" w:rsidP="007C4199">
      <w:pPr>
        <w:pStyle w:val="noindent"/>
        <w:jc w:val="both"/>
        <w:rPr>
          <w:rStyle w:val="aebx9-1"/>
          <w:rFonts w:cs="Times New Roman"/>
          <w:sz w:val="18"/>
          <w:szCs w:val="18"/>
        </w:rPr>
      </w:pPr>
      <w:r>
        <w:rPr>
          <w:rStyle w:val="aebx9-1"/>
          <w:rFonts w:cs="Times New Roman"/>
          <w:sz w:val="18"/>
          <w:szCs w:val="18"/>
        </w:rPr>
        <w:t xml:space="preserve">Emotion </w:t>
      </w:r>
      <w:r>
        <w:rPr>
          <w:rFonts w:cs="Times New Roman"/>
        </w:rPr>
        <w:t>In order to accompany a query by basic emotional feedback, we have adapted an open-source emotion input solution </w:t>
      </w:r>
      <w:r>
        <w:rPr>
          <w:rStyle w:val="cite"/>
          <w:rFonts w:cs="Times New Roman"/>
        </w:rPr>
        <w:t>[</w:t>
      </w:r>
      <w:r w:rsidR="004F3EE3">
        <w:rPr>
          <w:rStyle w:val="cite"/>
          <w:rFonts w:cs="Times New Roman"/>
        </w:rPr>
        <w:t>13</w:t>
      </w:r>
      <w:r>
        <w:rPr>
          <w:rStyle w:val="cite"/>
          <w:rFonts w:cs="Times New Roman"/>
        </w:rPr>
        <w:t>]</w:t>
      </w:r>
      <w:r>
        <w:rPr>
          <w:rFonts w:cs="Times New Roman"/>
        </w:rPr>
        <w:t xml:space="preserve"> for mobile and desktop that transfers the slider user interface pattern to emotions from sad to happy.</w:t>
      </w:r>
    </w:p>
    <w:p w14:paraId="238A4A49" w14:textId="7D787AEA" w:rsidR="007C4199" w:rsidRDefault="0005437B" w:rsidP="007C4199">
      <w:pPr>
        <w:pStyle w:val="noindent"/>
        <w:jc w:val="both"/>
        <w:rPr>
          <w:rFonts w:cs="Times New Roman"/>
        </w:rPr>
      </w:pPr>
      <w:proofErr w:type="spellStart"/>
      <w:r>
        <w:rPr>
          <w:rStyle w:val="aebx9-1"/>
          <w:rFonts w:cs="Times New Roman"/>
          <w:sz w:val="18"/>
          <w:szCs w:val="18"/>
        </w:rPr>
        <w:t>Geolocation</w:t>
      </w:r>
      <w:proofErr w:type="spellEnd"/>
      <w:r>
        <w:rPr>
          <w:rStyle w:val="aebx9-1"/>
          <w:rFonts w:cs="Times New Roman"/>
          <w:sz w:val="18"/>
          <w:szCs w:val="18"/>
        </w:rPr>
        <w:t xml:space="preserve"> </w:t>
      </w:r>
      <w:r>
        <w:rPr>
          <w:rFonts w:cs="Times New Roman"/>
        </w:rPr>
        <w:t xml:space="preserve">For retrieving and tracking a user’s physical location, we use the HTML5 </w:t>
      </w:r>
      <w:proofErr w:type="spellStart"/>
      <w:r>
        <w:rPr>
          <w:rFonts w:cs="Times New Roman"/>
        </w:rPr>
        <w:t>geolocation</w:t>
      </w:r>
      <w:proofErr w:type="spellEnd"/>
      <w:r>
        <w:rPr>
          <w:rFonts w:cs="Times New Roman"/>
        </w:rPr>
        <w:t xml:space="preserve"> API </w:t>
      </w:r>
      <w:r>
        <w:rPr>
          <w:rStyle w:val="cite"/>
          <w:rFonts w:cs="Times New Roman"/>
        </w:rPr>
        <w:t>[</w:t>
      </w:r>
      <w:r w:rsidR="004F3EE3">
        <w:rPr>
          <w:rStyle w:val="cite"/>
          <w:rFonts w:cs="Times New Roman"/>
        </w:rPr>
        <w:t>20</w:t>
      </w:r>
      <w:r>
        <w:rPr>
          <w:rStyle w:val="cite"/>
          <w:rFonts w:cs="Times New Roman"/>
        </w:rPr>
        <w:t>]</w:t>
      </w:r>
      <w:r>
        <w:rPr>
          <w:rFonts w:cs="Times New Roman"/>
        </w:rPr>
        <w:t>, which is available in Web browsers on mobile and desktop devices.</w:t>
      </w:r>
    </w:p>
    <w:p w14:paraId="42651A34" w14:textId="162BA970" w:rsidR="0005437B" w:rsidRDefault="0005437B" w:rsidP="007C4199">
      <w:pPr>
        <w:pStyle w:val="noindent"/>
        <w:jc w:val="both"/>
        <w:rPr>
          <w:rFonts w:cs="Times New Roman"/>
        </w:rPr>
      </w:pPr>
      <w:r>
        <w:rPr>
          <w:rStyle w:val="aebx9-1"/>
          <w:rFonts w:cs="Times New Roman"/>
          <w:sz w:val="18"/>
          <w:szCs w:val="18"/>
        </w:rPr>
        <w:t xml:space="preserve">Sketch </w:t>
      </w:r>
      <w:r>
        <w:rPr>
          <w:rFonts w:cs="Times New Roman"/>
        </w:rPr>
        <w:t>Hand-drawn sketches can be created on mobile and desktop devices alike using a simple touch-based HTML5 canvas </w:t>
      </w:r>
      <w:r>
        <w:rPr>
          <w:rStyle w:val="cite"/>
          <w:rFonts w:cs="Times New Roman"/>
        </w:rPr>
        <w:t>[</w:t>
      </w:r>
      <w:r w:rsidR="004F3EE3">
        <w:rPr>
          <w:rStyle w:val="cite"/>
          <w:rFonts w:cs="Times New Roman"/>
        </w:rPr>
        <w:t>17</w:t>
      </w:r>
      <w:r>
        <w:rPr>
          <w:rStyle w:val="cite"/>
          <w:rFonts w:cs="Times New Roman"/>
        </w:rPr>
        <w:t>]</w:t>
      </w:r>
      <w:r>
        <w:rPr>
          <w:rFonts w:cs="Times New Roman"/>
        </w:rPr>
        <w:t xml:space="preserve"> sketch editor. .</w:t>
      </w:r>
    </w:p>
    <w:p w14:paraId="6008B53A" w14:textId="164FE1EB" w:rsidR="0005437B" w:rsidRDefault="0005437B" w:rsidP="0005437B">
      <w:pPr>
        <w:pStyle w:val="Heading1"/>
      </w:pPr>
      <w:bookmarkStart w:id="27" w:name="_Toc201988679"/>
      <w:r>
        <w:rPr>
          <w:rStyle w:val="ptmb8t-x-x-1201"/>
          <w:rFonts w:cs="Times New Roman"/>
          <w:sz w:val="24"/>
          <w:szCs w:val="24"/>
        </w:rPr>
        <w:lastRenderedPageBreak/>
        <w:t>RELATED WORK</w:t>
      </w:r>
      <w:bookmarkEnd w:id="27"/>
      <w:r>
        <w:t xml:space="preserve"> </w:t>
      </w:r>
    </w:p>
    <w:p w14:paraId="491D6CA7" w14:textId="77777777" w:rsidR="0005437B" w:rsidRDefault="0005437B" w:rsidP="007C4199">
      <w:pPr>
        <w:pStyle w:val="indent"/>
        <w:jc w:val="both"/>
        <w:rPr>
          <w:rFonts w:cs="Times New Roman"/>
        </w:rPr>
      </w:pPr>
      <w:r>
        <w:rPr>
          <w:rStyle w:val="aeti9-1"/>
          <w:rFonts w:cs="Times New Roman"/>
          <w:sz w:val="18"/>
          <w:szCs w:val="18"/>
        </w:rPr>
        <w:t xml:space="preserve">Multimodal search </w:t>
      </w:r>
      <w:r>
        <w:rPr>
          <w:rFonts w:cs="Times New Roman"/>
        </w:rPr>
        <w:t>can be used in two senses; (</w:t>
      </w:r>
      <w:proofErr w:type="spellStart"/>
      <w:r>
        <w:rPr>
          <w:rFonts w:cs="Times New Roman"/>
        </w:rPr>
        <w:t>i</w:t>
      </w:r>
      <w:proofErr w:type="spellEnd"/>
      <w:r>
        <w:rPr>
          <w:rFonts w:cs="Times New Roman"/>
        </w:rPr>
        <w:t xml:space="preserve">), in the sense of multimodal result output based on </w:t>
      </w:r>
      <w:proofErr w:type="spellStart"/>
      <w:r>
        <w:rPr>
          <w:rFonts w:cs="Times New Roman"/>
        </w:rPr>
        <w:t>unimodal</w:t>
      </w:r>
      <w:proofErr w:type="spellEnd"/>
      <w:r>
        <w:rPr>
          <w:rFonts w:cs="Times New Roman"/>
        </w:rPr>
        <w:t xml:space="preserve"> query input, and (ii), in the sense of multimodal result output </w:t>
      </w:r>
      <w:r>
        <w:rPr>
          <w:rStyle w:val="aeti9-1"/>
          <w:rFonts w:cs="Times New Roman"/>
          <w:sz w:val="18"/>
          <w:szCs w:val="18"/>
        </w:rPr>
        <w:t xml:space="preserve">and </w:t>
      </w:r>
      <w:r>
        <w:rPr>
          <w:rFonts w:cs="Times New Roman"/>
        </w:rPr>
        <w:t xml:space="preserve">multimodal query input. We follow the second definition, i.e., require the query input interface to allow for multimodality. </w:t>
      </w:r>
    </w:p>
    <w:p w14:paraId="08DE22CE" w14:textId="2E27232C" w:rsidR="0005437B" w:rsidRDefault="0005437B" w:rsidP="007C4199">
      <w:pPr>
        <w:pStyle w:val="indent"/>
        <w:jc w:val="both"/>
        <w:rPr>
          <w:rFonts w:cs="Times New Roman"/>
        </w:rPr>
      </w:pPr>
      <w:r>
        <w:rPr>
          <w:rFonts w:cs="Times New Roman"/>
        </w:rPr>
        <w:t>An interesting multimodal search engine was developed in the scope of the PHAROS project [</w:t>
      </w:r>
      <w:r w:rsidR="004F3EE3">
        <w:rPr>
          <w:rFonts w:cs="Times New Roman"/>
        </w:rPr>
        <w:t>4</w:t>
      </w:r>
      <w:r>
        <w:rPr>
          <w:rFonts w:cs="Times New Roman"/>
        </w:rPr>
        <w:t>]. With the initial query being keyword-based, content-based or a combination of these, the search engine allows for refinement in form of facets, like location, that can be considered modalities. I-SEARCH develops this concept one step further by supporting multimodality from the beginning. In [</w:t>
      </w:r>
      <w:r w:rsidR="004F3EE3">
        <w:rPr>
          <w:rFonts w:cs="Times New Roman"/>
        </w:rPr>
        <w:t>8</w:t>
      </w:r>
      <w:r>
        <w:rPr>
          <w:rFonts w:cs="Times New Roman"/>
        </w:rPr>
        <w:t xml:space="preserve">], </w:t>
      </w:r>
      <w:proofErr w:type="spellStart"/>
      <w:r>
        <w:rPr>
          <w:rFonts w:cs="Times New Roman"/>
        </w:rPr>
        <w:t>Rahn</w:t>
      </w:r>
      <w:proofErr w:type="spellEnd"/>
      <w:r>
        <w:rPr>
          <w:rFonts w:cs="Times New Roman"/>
        </w:rPr>
        <w:t xml:space="preserve"> Frederick discusses the importance of multimodality in search-driven on-device portals, i.e., handset-resident mobile applications, often preloaded, that enhance the discovery and consumption of endorsed mobile content, services, and applications. Consumers can navigate on-device portals by searching with text, voice, and camera images. </w:t>
      </w:r>
      <w:proofErr w:type="spellStart"/>
      <w:r>
        <w:rPr>
          <w:rFonts w:cs="Times New Roman"/>
        </w:rPr>
        <w:t>Rahn</w:t>
      </w:r>
      <w:proofErr w:type="spellEnd"/>
      <w:r>
        <w:rPr>
          <w:rFonts w:cs="Times New Roman"/>
        </w:rPr>
        <w:t xml:space="preserve"> Frederick’s article is relevant, as it is specifically focused on mobile devices, albeit the scope of I-SEARCH is broader in the sense of also covering desktop devices. In a W3C Note [</w:t>
      </w:r>
      <w:r w:rsidR="004F3EE3">
        <w:rPr>
          <w:rFonts w:cs="Times New Roman"/>
        </w:rPr>
        <w:t>11</w:t>
      </w:r>
      <w:r>
        <w:rPr>
          <w:rFonts w:cs="Times New Roman"/>
        </w:rPr>
        <w:t xml:space="preserve">], Larson </w:t>
      </w:r>
      <w:r>
        <w:rPr>
          <w:rStyle w:val="aeti9-1"/>
          <w:rFonts w:cs="Times New Roman"/>
          <w:sz w:val="18"/>
          <w:szCs w:val="18"/>
        </w:rPr>
        <w:t xml:space="preserve">et al. </w:t>
      </w:r>
      <w:r>
        <w:rPr>
          <w:rFonts w:cs="Times New Roman"/>
        </w:rPr>
        <w:t xml:space="preserve">describe a multimodal interaction framework, and identify the major components for multimodal systems. The multimodal interaction framework is not </w:t>
      </w:r>
      <w:proofErr w:type="gramStart"/>
      <w:r>
        <w:rPr>
          <w:rFonts w:cs="Times New Roman"/>
        </w:rPr>
        <w:t>an architecture</w:t>
      </w:r>
      <w:proofErr w:type="gramEnd"/>
      <w:r>
        <w:rPr>
          <w:rFonts w:cs="Times New Roman"/>
        </w:rPr>
        <w:t xml:space="preserve"> </w:t>
      </w:r>
      <w:r>
        <w:rPr>
          <w:rStyle w:val="aeti9-1"/>
          <w:rFonts w:cs="Times New Roman"/>
          <w:sz w:val="18"/>
          <w:szCs w:val="18"/>
        </w:rPr>
        <w:t>per se</w:t>
      </w:r>
      <w:r>
        <w:rPr>
          <w:rFonts w:cs="Times New Roman"/>
        </w:rPr>
        <w:t>, but rather a level of abstraction above an architecture and identifies the markup languages used to describe information required by components and for data flows among components. With Mudra [</w:t>
      </w:r>
      <w:r w:rsidR="004F3EE3">
        <w:rPr>
          <w:rFonts w:cs="Times New Roman"/>
        </w:rPr>
        <w:t>10</w:t>
      </w:r>
      <w:r>
        <w:rPr>
          <w:rFonts w:cs="Times New Roman"/>
        </w:rPr>
        <w:t xml:space="preserve">], </w:t>
      </w:r>
      <w:proofErr w:type="spellStart"/>
      <w:r>
        <w:rPr>
          <w:rFonts w:cs="Times New Roman"/>
        </w:rPr>
        <w:t>Hoste</w:t>
      </w:r>
      <w:proofErr w:type="spellEnd"/>
      <w:r>
        <w:rPr>
          <w:rFonts w:cs="Times New Roman"/>
        </w:rPr>
        <w:t xml:space="preserve"> </w:t>
      </w:r>
      <w:r>
        <w:rPr>
          <w:rStyle w:val="aeti9-1"/>
          <w:rFonts w:cs="Times New Roman"/>
          <w:sz w:val="18"/>
          <w:szCs w:val="18"/>
        </w:rPr>
        <w:t>et</w:t>
      </w:r>
      <w:r>
        <w:rPr>
          <w:rFonts w:cs="Times New Roman"/>
        </w:rPr>
        <w:t xml:space="preserve"> </w:t>
      </w:r>
      <w:r>
        <w:rPr>
          <w:rStyle w:val="aeti9-1"/>
          <w:rFonts w:cs="Times New Roman"/>
          <w:sz w:val="18"/>
          <w:szCs w:val="18"/>
        </w:rPr>
        <w:t xml:space="preserve">al. </w:t>
      </w:r>
      <w:r>
        <w:rPr>
          <w:rFonts w:cs="Times New Roman"/>
        </w:rPr>
        <w:t xml:space="preserve">present a unified multimodal interaction framework supporting the integrated processing of low level data streams as well as </w:t>
      </w:r>
      <w:proofErr w:type="gramStart"/>
      <w:r>
        <w:rPr>
          <w:rFonts w:cs="Times New Roman"/>
        </w:rPr>
        <w:t>high level</w:t>
      </w:r>
      <w:proofErr w:type="gramEnd"/>
      <w:r>
        <w:rPr>
          <w:rFonts w:cs="Times New Roman"/>
        </w:rPr>
        <w:t xml:space="preserve"> semantic inferences. Their architecture is designed to support a growing set of input modalities as well as to enable the integration of existing or novel multimodal fusion engines. Input fusion engines combine and interpret data from multiple input modalities in a parallel or sequential way. I-SEARCH is a search engine that captures modalities sequentially, however, processes them in parallel. </w:t>
      </w:r>
    </w:p>
    <w:p w14:paraId="4CE9EE09" w14:textId="1A36D269" w:rsidR="0005437B" w:rsidRDefault="0005437B" w:rsidP="0005437B">
      <w:pPr>
        <w:pStyle w:val="Heading1"/>
      </w:pPr>
      <w:bookmarkStart w:id="28" w:name="_Toc201988680"/>
      <w:r>
        <w:rPr>
          <w:rStyle w:val="ptmb8t-x-x-1201"/>
          <w:rFonts w:cs="Times New Roman"/>
          <w:sz w:val="24"/>
          <w:szCs w:val="24"/>
        </w:rPr>
        <w:t>FUTURE WORK AND CONCLUSION</w:t>
      </w:r>
      <w:bookmarkEnd w:id="28"/>
      <w:r>
        <w:t xml:space="preserve"> </w:t>
      </w:r>
    </w:p>
    <w:p w14:paraId="455DA7C3" w14:textId="77777777" w:rsidR="0005437B" w:rsidRDefault="0005437B" w:rsidP="007C4199">
      <w:pPr>
        <w:pStyle w:val="indent"/>
        <w:jc w:val="both"/>
        <w:rPr>
          <w:rFonts w:cs="Times New Roman"/>
        </w:rPr>
      </w:pPr>
      <w:r>
        <w:rPr>
          <w:rFonts w:cs="Times New Roman"/>
        </w:rPr>
        <w:t xml:space="preserve">The efforts in the coming months will focus on integrating the different components. Interesting challenges lie ahead with the presentation of results and result refinements. In order to test the search engine, a set of use cases has been compiled that covers a broad range of modalities, and combinations of such. We will evaluate those use cases and test the results in user studies involving customers of the industry partners in the project. </w:t>
      </w:r>
    </w:p>
    <w:p w14:paraId="54317559" w14:textId="77E54AD9" w:rsidR="0005437B" w:rsidRDefault="0005437B" w:rsidP="007C4199">
      <w:pPr>
        <w:pStyle w:val="indent"/>
        <w:jc w:val="both"/>
        <w:rPr>
          <w:rFonts w:cs="Times New Roman"/>
        </w:rPr>
      </w:pPr>
      <w:r>
        <w:rPr>
          <w:rFonts w:cs="Times New Roman"/>
        </w:rPr>
        <w:t xml:space="preserve">In this </w:t>
      </w:r>
      <w:r w:rsidR="007C4199">
        <w:rPr>
          <w:rFonts w:cs="Times New Roman"/>
        </w:rPr>
        <w:t>deliverable</w:t>
      </w:r>
      <w:r>
        <w:rPr>
          <w:rFonts w:cs="Times New Roman"/>
        </w:rPr>
        <w:t xml:space="preserve">, we have introduced and motivated the I-SEARCH project and have shown the involved components from the different project partners. We have then presented first results, provided a system demonstration, and positioned our project in relation to related work in the field. The coming months will be fully dedicated to the integration efforts of the partners’ components and we are optimistic to successfully evaluate the set of use cases in a future </w:t>
      </w:r>
      <w:r w:rsidR="007C4199">
        <w:rPr>
          <w:rFonts w:cs="Times New Roman"/>
        </w:rPr>
        <w:t>deliverable</w:t>
      </w:r>
      <w:r>
        <w:rPr>
          <w:rFonts w:cs="Times New Roman"/>
        </w:rPr>
        <w:t xml:space="preserve">. </w:t>
      </w:r>
    </w:p>
    <w:p w14:paraId="4432B832" w14:textId="68D13CE3" w:rsidR="0005437B" w:rsidRDefault="0005437B" w:rsidP="0005437B">
      <w:pPr>
        <w:pStyle w:val="Heading1"/>
      </w:pPr>
      <w:bookmarkStart w:id="29" w:name="_Toc201988681"/>
      <w:r>
        <w:t>References</w:t>
      </w:r>
      <w:bookmarkEnd w:id="29"/>
    </w:p>
    <w:p w14:paraId="33F500B1" w14:textId="77777777" w:rsidR="009123DC" w:rsidRDefault="009123DC" w:rsidP="009123DC">
      <w:proofErr w:type="gramStart"/>
      <w:r>
        <w:t xml:space="preserve">[1] Apple iPhone 4S – Ask </w:t>
      </w:r>
      <w:proofErr w:type="spellStart"/>
      <w:r>
        <w:t>Siri</w:t>
      </w:r>
      <w:proofErr w:type="spellEnd"/>
      <w:r>
        <w:t xml:space="preserve"> to help you get things done.</w:t>
      </w:r>
      <w:proofErr w:type="gramEnd"/>
      <w:r>
        <w:t xml:space="preserve"> Avail. </w:t>
      </w:r>
      <w:proofErr w:type="gramStart"/>
      <w:r>
        <w:t>at</w:t>
      </w:r>
      <w:proofErr w:type="gramEnd"/>
      <w:r>
        <w:t xml:space="preserve"> http://www.apple.com/iphone/features/siri.html.</w:t>
      </w:r>
    </w:p>
    <w:p w14:paraId="59285ECA" w14:textId="77777777" w:rsidR="009123DC" w:rsidRDefault="009123DC" w:rsidP="009123DC">
      <w:proofErr w:type="gramStart"/>
      <w:r>
        <w:t>[2] Google Voice Actions for Android, 2011.</w:t>
      </w:r>
      <w:proofErr w:type="gramEnd"/>
      <w:r>
        <w:t xml:space="preserve"> Avail. </w:t>
      </w:r>
      <w:proofErr w:type="gramStart"/>
      <w:r>
        <w:t>at</w:t>
      </w:r>
      <w:proofErr w:type="gramEnd"/>
      <w:r>
        <w:t xml:space="preserve"> http://www.google.com/mobile/voice-actions/.</w:t>
      </w:r>
    </w:p>
    <w:p w14:paraId="7CC95913" w14:textId="77777777" w:rsidR="009123DC" w:rsidRDefault="009123DC" w:rsidP="009123DC">
      <w:proofErr w:type="gramStart"/>
      <w:r>
        <w:t>[3] Google Voice Search – Inside Google Search, 2011.</w:t>
      </w:r>
      <w:proofErr w:type="gramEnd"/>
      <w:r>
        <w:t xml:space="preserve"> Avail. </w:t>
      </w:r>
      <w:proofErr w:type="gramStart"/>
      <w:r>
        <w:t>at</w:t>
      </w:r>
      <w:proofErr w:type="gramEnd"/>
      <w:r>
        <w:t xml:space="preserve"> http://www.google.com/insidesearch/voicesearch.html.</w:t>
      </w:r>
    </w:p>
    <w:p w14:paraId="536B2B1B" w14:textId="77777777" w:rsidR="009123DC" w:rsidRDefault="009123DC" w:rsidP="009123DC">
      <w:r>
        <w:t xml:space="preserve">[4] A. </w:t>
      </w:r>
      <w:proofErr w:type="spellStart"/>
      <w:r>
        <w:t>Bozzon</w:t>
      </w:r>
      <w:proofErr w:type="spellEnd"/>
      <w:r>
        <w:t xml:space="preserve">, M. </w:t>
      </w:r>
      <w:proofErr w:type="spellStart"/>
      <w:r>
        <w:t>Brambilla</w:t>
      </w:r>
      <w:proofErr w:type="spellEnd"/>
      <w:r>
        <w:t xml:space="preserve">, </w:t>
      </w:r>
      <w:proofErr w:type="spellStart"/>
      <w:proofErr w:type="gramStart"/>
      <w:r>
        <w:t>Fraternali</w:t>
      </w:r>
      <w:proofErr w:type="spellEnd"/>
      <w:proofErr w:type="gramEnd"/>
      <w:r>
        <w:t>, et al. PHAROS: an audiovisual search platform. In Proceedings of the 32nd Int. ACM SIGIR Conf. on Research and Development in Information Retrieval, SIGIR ’09, pages 841–841, New York, NY, USA, 2009. ACM.</w:t>
      </w:r>
    </w:p>
    <w:p w14:paraId="516198BA" w14:textId="77777777" w:rsidR="009123DC" w:rsidRDefault="009123DC" w:rsidP="009123DC">
      <w:r>
        <w:t xml:space="preserve">[5] </w:t>
      </w:r>
      <w:proofErr w:type="gramStart"/>
      <w:r>
        <w:t xml:space="preserve">P. </w:t>
      </w:r>
      <w:proofErr w:type="spellStart"/>
      <w:r>
        <w:t>Daras</w:t>
      </w:r>
      <w:proofErr w:type="spellEnd"/>
      <w:r>
        <w:t xml:space="preserve">, A. </w:t>
      </w:r>
      <w:proofErr w:type="spellStart"/>
      <w:r>
        <w:t>Axenopoulos</w:t>
      </w:r>
      <w:proofErr w:type="spellEnd"/>
      <w:r>
        <w:t xml:space="preserve">, V. </w:t>
      </w:r>
      <w:proofErr w:type="spellStart"/>
      <w:r>
        <w:t>Darlagiannis</w:t>
      </w:r>
      <w:proofErr w:type="spellEnd"/>
      <w:r>
        <w:t>, et al. Introducing a Unified Framework for Content Object Description.</w:t>
      </w:r>
      <w:proofErr w:type="gramEnd"/>
      <w:r>
        <w:t xml:space="preserve"> Int. Journal of Multimedia Intelligence and Security (IJMIS). Accepted for publication. Avail. </w:t>
      </w:r>
      <w:proofErr w:type="gramStart"/>
      <w:r>
        <w:t>at</w:t>
      </w:r>
      <w:proofErr w:type="gramEnd"/>
      <w:r>
        <w:t xml:space="preserve"> http://www.lsi.upc.edu/~tsteiner/papers/ 2010/rucod-specification-ijmis2010.pdf, 2010.</w:t>
      </w:r>
    </w:p>
    <w:p w14:paraId="282D0352" w14:textId="77777777" w:rsidR="009123DC" w:rsidRDefault="009123DC" w:rsidP="009123DC">
      <w:r>
        <w:lastRenderedPageBreak/>
        <w:t xml:space="preserve">[6] A. </w:t>
      </w:r>
      <w:proofErr w:type="spellStart"/>
      <w:r>
        <w:t>Emtage</w:t>
      </w:r>
      <w:proofErr w:type="spellEnd"/>
      <w:r>
        <w:t xml:space="preserve">, B. </w:t>
      </w:r>
      <w:proofErr w:type="spellStart"/>
      <w:r>
        <w:t>Heelan</w:t>
      </w:r>
      <w:proofErr w:type="spellEnd"/>
      <w:r>
        <w:t xml:space="preserve">, and J. P. Deutsch. </w:t>
      </w:r>
      <w:proofErr w:type="gramStart"/>
      <w:r>
        <w:t>Archie, 1990.</w:t>
      </w:r>
      <w:proofErr w:type="gramEnd"/>
      <w:r>
        <w:t xml:space="preserve"> Avail. </w:t>
      </w:r>
      <w:proofErr w:type="gramStart"/>
      <w:r>
        <w:t>at</w:t>
      </w:r>
      <w:proofErr w:type="gramEnd"/>
      <w:r>
        <w:t xml:space="preserve"> http://archie.icm.edu.pl/archie-adv_eng.html.</w:t>
      </w:r>
    </w:p>
    <w:p w14:paraId="61E51BE8" w14:textId="77777777" w:rsidR="009123DC" w:rsidRDefault="009123DC" w:rsidP="009123DC">
      <w:r>
        <w:t xml:space="preserve">[7] J. </w:t>
      </w:r>
      <w:proofErr w:type="spellStart"/>
      <w:r>
        <w:t>Etzold</w:t>
      </w:r>
      <w:proofErr w:type="spellEnd"/>
      <w:r>
        <w:t xml:space="preserve">, A. </w:t>
      </w:r>
      <w:proofErr w:type="spellStart"/>
      <w:r>
        <w:t>Brousseau</w:t>
      </w:r>
      <w:proofErr w:type="spellEnd"/>
      <w:r>
        <w:t xml:space="preserve">, P. Grimm, and T. Steiner. </w:t>
      </w:r>
      <w:proofErr w:type="gramStart"/>
      <w:r>
        <w:t>Context-aware Querying for Multimodal Search Engines.</w:t>
      </w:r>
      <w:proofErr w:type="gramEnd"/>
      <w:r>
        <w:t xml:space="preserve"> In 18th Int. Conf. on </w:t>
      </w:r>
      <w:proofErr w:type="spellStart"/>
      <w:r>
        <w:t>MultiMedia</w:t>
      </w:r>
      <w:proofErr w:type="spellEnd"/>
      <w:r>
        <w:t xml:space="preserve"> Modeling (MMM 2012), Klagenfurt, Austria, January 4-6, 2012. </w:t>
      </w:r>
      <w:proofErr w:type="gramStart"/>
      <w:r>
        <w:t xml:space="preserve">http://www.lsi.upc.edu/ </w:t>
      </w:r>
      <w:proofErr w:type="spellStart"/>
      <w:r>
        <w:t>tsteiner</w:t>
      </w:r>
      <w:proofErr w:type="spellEnd"/>
      <w:r>
        <w:t>/papers/2012/context- aware-querying-mmm2012.pdf.</w:t>
      </w:r>
      <w:proofErr w:type="gramEnd"/>
    </w:p>
    <w:p w14:paraId="2D6C792F" w14:textId="77777777" w:rsidR="009123DC" w:rsidRDefault="009123DC" w:rsidP="009123DC">
      <w:r>
        <w:t xml:space="preserve">[8] G. R. Frederick. Just Say “Britney Spears”: Multi-Modal Search and On-Device Portals, Mar. 2009. Avail. </w:t>
      </w:r>
      <w:proofErr w:type="gramStart"/>
      <w:r>
        <w:t>at</w:t>
      </w:r>
      <w:proofErr w:type="gramEnd"/>
      <w:r>
        <w:t xml:space="preserve"> http://java.sun.com/developer/ </w:t>
      </w:r>
      <w:proofErr w:type="spellStart"/>
      <w:r>
        <w:t>technicalArticles</w:t>
      </w:r>
      <w:proofErr w:type="spellEnd"/>
      <w:r>
        <w:t>/</w:t>
      </w:r>
      <w:proofErr w:type="spellStart"/>
      <w:r>
        <w:t>javame</w:t>
      </w:r>
      <w:proofErr w:type="spellEnd"/>
      <w:r>
        <w:t>/</w:t>
      </w:r>
      <w:proofErr w:type="spellStart"/>
      <w:r>
        <w:t>odp</w:t>
      </w:r>
      <w:proofErr w:type="spellEnd"/>
      <w:r>
        <w:t>/multimodal-</w:t>
      </w:r>
      <w:proofErr w:type="spellStart"/>
      <w:r>
        <w:t>odp</w:t>
      </w:r>
      <w:proofErr w:type="spellEnd"/>
      <w:r>
        <w:t>/.</w:t>
      </w:r>
    </w:p>
    <w:p w14:paraId="3571DB1D" w14:textId="77777777" w:rsidR="009123DC" w:rsidRDefault="009123DC" w:rsidP="009123DC">
      <w:r>
        <w:t xml:space="preserve">[9] A. </w:t>
      </w:r>
      <w:proofErr w:type="spellStart"/>
      <w:r>
        <w:t>Gruenstein</w:t>
      </w:r>
      <w:proofErr w:type="spellEnd"/>
      <w:r>
        <w:t xml:space="preserve">, I. McGraw, and I. </w:t>
      </w:r>
      <w:proofErr w:type="spellStart"/>
      <w:r>
        <w:t>Badr</w:t>
      </w:r>
      <w:proofErr w:type="spellEnd"/>
      <w:r>
        <w:t xml:space="preserve">. The WAMI Toolkit for Developing, Deploying, and Evaluating Web-accessible Multimodal Interfaces. </w:t>
      </w:r>
      <w:proofErr w:type="gramStart"/>
      <w:r>
        <w:t>In ICMI, pages 141–148, 2008.</w:t>
      </w:r>
      <w:proofErr w:type="gramEnd"/>
    </w:p>
    <w:p w14:paraId="6BEFB59C" w14:textId="77777777" w:rsidR="009123DC" w:rsidRDefault="009123DC" w:rsidP="009123DC">
      <w:r>
        <w:t xml:space="preserve">[10] L. </w:t>
      </w:r>
      <w:proofErr w:type="spellStart"/>
      <w:r>
        <w:t>Hoste</w:t>
      </w:r>
      <w:proofErr w:type="spellEnd"/>
      <w:r>
        <w:t xml:space="preserve">, B. Dumas, and B. Signer. Mudra: A Unified Multimodal Interaction Framework. 2011. Avail. </w:t>
      </w:r>
      <w:proofErr w:type="gramStart"/>
      <w:r>
        <w:t>at</w:t>
      </w:r>
      <w:proofErr w:type="gramEnd"/>
      <w:r>
        <w:t xml:space="preserve"> http://wise.vub.ac.be/sites/default/files/ publications/ICMI2011.pdf.</w:t>
      </w:r>
    </w:p>
    <w:p w14:paraId="661705D9" w14:textId="77777777" w:rsidR="009123DC" w:rsidRDefault="009123DC" w:rsidP="009123DC">
      <w:r>
        <w:t xml:space="preserve">[11] D. R. James A. Larson, T.V. Raman. </w:t>
      </w:r>
      <w:proofErr w:type="gramStart"/>
      <w:r>
        <w:t>W3C Multimodal Interaction Framework.</w:t>
      </w:r>
      <w:proofErr w:type="gramEnd"/>
      <w:r>
        <w:t xml:space="preserve"> </w:t>
      </w:r>
      <w:proofErr w:type="gramStart"/>
      <w:r>
        <w:t>Technical report, May 2003.</w:t>
      </w:r>
      <w:proofErr w:type="gramEnd"/>
      <w:r>
        <w:t xml:space="preserve"> Avail. </w:t>
      </w:r>
      <w:proofErr w:type="gramStart"/>
      <w:r>
        <w:t>at</w:t>
      </w:r>
      <w:proofErr w:type="gramEnd"/>
      <w:r>
        <w:t xml:space="preserve"> http://www.w3.org/TR/mmi-framework/.</w:t>
      </w:r>
    </w:p>
    <w:p w14:paraId="1C48507E" w14:textId="77777777" w:rsidR="009123DC" w:rsidRDefault="009123DC" w:rsidP="009123DC">
      <w:r>
        <w:t xml:space="preserve">[12] P. </w:t>
      </w:r>
      <w:proofErr w:type="spellStart"/>
      <w:r>
        <w:t>Letessier</w:t>
      </w:r>
      <w:proofErr w:type="spellEnd"/>
      <w:r>
        <w:t xml:space="preserve">, O. Buisson, and A. </w:t>
      </w:r>
      <w:proofErr w:type="spellStart"/>
      <w:r>
        <w:t>Joly</w:t>
      </w:r>
      <w:proofErr w:type="spellEnd"/>
      <w:r>
        <w:t xml:space="preserve">. Consistent visual words mining with adaptive sampling. </w:t>
      </w:r>
      <w:proofErr w:type="gramStart"/>
      <w:r>
        <w:t>In ICMR, Trento, Italy, 2011.</w:t>
      </w:r>
      <w:proofErr w:type="gramEnd"/>
    </w:p>
    <w:p w14:paraId="1D44B284" w14:textId="77777777" w:rsidR="009123DC" w:rsidRDefault="009123DC" w:rsidP="009123DC">
      <w:proofErr w:type="gramStart"/>
      <w:r>
        <w:t>[13] G. Little.</w:t>
      </w:r>
      <w:proofErr w:type="gramEnd"/>
      <w:r>
        <w:t xml:space="preserve"> Smiley Slider. Avail. </w:t>
      </w:r>
      <w:proofErr w:type="gramStart"/>
      <w:r>
        <w:t>at</w:t>
      </w:r>
      <w:proofErr w:type="gramEnd"/>
      <w:r>
        <w:t xml:space="preserve"> http://glittle.org/smiley-slider/.</w:t>
      </w:r>
    </w:p>
    <w:p w14:paraId="6F812307" w14:textId="77777777" w:rsidR="009123DC" w:rsidRDefault="009123DC" w:rsidP="009123DC">
      <w:r>
        <w:t xml:space="preserve">[14] S. Block and A. </w:t>
      </w:r>
      <w:proofErr w:type="spellStart"/>
      <w:r>
        <w:t>Popescu</w:t>
      </w:r>
      <w:proofErr w:type="spellEnd"/>
      <w:r>
        <w:t xml:space="preserve">. </w:t>
      </w:r>
      <w:proofErr w:type="spellStart"/>
      <w:r>
        <w:t>DeviceOrientation</w:t>
      </w:r>
      <w:proofErr w:type="spellEnd"/>
      <w:r>
        <w:t xml:space="preserve"> Event Specification – Editor’s Draft 12 July 2011. http://dev.w3.org/geo/api/ spec-source-orientation.html.</w:t>
      </w:r>
    </w:p>
    <w:p w14:paraId="4829C2C5" w14:textId="77777777" w:rsidR="009123DC" w:rsidRDefault="009123DC" w:rsidP="009123DC">
      <w:r>
        <w:t xml:space="preserve">[15] D. C. Burnett and A. Narayanan. </w:t>
      </w:r>
      <w:proofErr w:type="spellStart"/>
      <w:proofErr w:type="gramStart"/>
      <w:r>
        <w:t>getUserMedia</w:t>
      </w:r>
      <w:proofErr w:type="spellEnd"/>
      <w:proofErr w:type="gramEnd"/>
      <w:r>
        <w:t xml:space="preserve">: Getting access to local devices that can generate multimedia streams. http://dev.w3.org/2011/ </w:t>
      </w:r>
      <w:proofErr w:type="spellStart"/>
      <w:r>
        <w:t>webrtc</w:t>
      </w:r>
      <w:proofErr w:type="spellEnd"/>
      <w:r>
        <w:t>/editor/getusermedia.html.</w:t>
      </w:r>
    </w:p>
    <w:p w14:paraId="0521E9E5" w14:textId="77777777" w:rsidR="009123DC" w:rsidRDefault="009123DC" w:rsidP="009123DC">
      <w:r>
        <w:t xml:space="preserve">[16] S. </w:t>
      </w:r>
      <w:proofErr w:type="spellStart"/>
      <w:r>
        <w:t>Champeon</w:t>
      </w:r>
      <w:proofErr w:type="spellEnd"/>
      <w:r>
        <w:t xml:space="preserve">. Progressive Enhancement and the Future of Web Design. </w:t>
      </w:r>
      <w:proofErr w:type="gramStart"/>
      <w:r>
        <w:t>http://www.hesketh.com/ thought-leadership/our-publications/ progressive-enhancement-and-future-web-design.</w:t>
      </w:r>
      <w:proofErr w:type="gramEnd"/>
    </w:p>
    <w:p w14:paraId="0116A001" w14:textId="77777777" w:rsidR="009123DC" w:rsidRDefault="009123DC" w:rsidP="009123DC">
      <w:proofErr w:type="gramStart"/>
      <w:r>
        <w:t xml:space="preserve">[17] I. </w:t>
      </w:r>
      <w:proofErr w:type="spellStart"/>
      <w:r>
        <w:t>Hickson</w:t>
      </w:r>
      <w:proofErr w:type="spellEnd"/>
      <w:r>
        <w:t>.</w:t>
      </w:r>
      <w:proofErr w:type="gramEnd"/>
      <w:r>
        <w:t xml:space="preserve"> HTML5 – The canvas element. </w:t>
      </w:r>
      <w:proofErr w:type="gramStart"/>
      <w:r>
        <w:t>http://www.w3.org/TR/html5/the-canvas-element.html#the-canvas-element.</w:t>
      </w:r>
      <w:proofErr w:type="gramEnd"/>
    </w:p>
    <w:p w14:paraId="5C050779" w14:textId="77777777" w:rsidR="009123DC" w:rsidRDefault="009123DC" w:rsidP="009123DC">
      <w:r>
        <w:t xml:space="preserve">[18] </w:t>
      </w:r>
      <w:proofErr w:type="spellStart"/>
      <w:r>
        <w:t>Khronos</w:t>
      </w:r>
      <w:proofErr w:type="spellEnd"/>
      <w:r>
        <w:t xml:space="preserve"> Group. </w:t>
      </w:r>
      <w:proofErr w:type="gramStart"/>
      <w:r>
        <w:t>COLLADA - 3D Asset Exchange Schema.</w:t>
      </w:r>
      <w:proofErr w:type="gramEnd"/>
      <w:r>
        <w:t xml:space="preserve"> http://www.collada.org/.</w:t>
      </w:r>
    </w:p>
    <w:p w14:paraId="47FCA73E" w14:textId="77777777" w:rsidR="009123DC" w:rsidRDefault="009123DC" w:rsidP="009123DC">
      <w:r>
        <w:t xml:space="preserve">[19] H. Lie, T. C ̧ </w:t>
      </w:r>
      <w:proofErr w:type="spellStart"/>
      <w:r>
        <w:t>elik</w:t>
      </w:r>
      <w:proofErr w:type="spellEnd"/>
      <w:r>
        <w:t xml:space="preserve">, D. </w:t>
      </w:r>
      <w:proofErr w:type="spellStart"/>
      <w:r>
        <w:t>Glazman</w:t>
      </w:r>
      <w:proofErr w:type="spellEnd"/>
      <w:r>
        <w:t>, et al. Media Queries – W3C Candidate Recommendation 27 July 2010. http://www.w3.org/TR/css3-mediaqueries/.</w:t>
      </w:r>
    </w:p>
    <w:p w14:paraId="42A8C53F" w14:textId="77777777" w:rsidR="009123DC" w:rsidRDefault="009123DC" w:rsidP="009123DC">
      <w:r>
        <w:t xml:space="preserve">[20] A. </w:t>
      </w:r>
      <w:proofErr w:type="spellStart"/>
      <w:r>
        <w:t>Popescu</w:t>
      </w:r>
      <w:proofErr w:type="spellEnd"/>
      <w:r>
        <w:t xml:space="preserve">. </w:t>
      </w:r>
      <w:proofErr w:type="spellStart"/>
      <w:proofErr w:type="gramStart"/>
      <w:r>
        <w:t>Geolocation</w:t>
      </w:r>
      <w:proofErr w:type="spellEnd"/>
      <w:r>
        <w:t xml:space="preserve"> API Specification, 2010.</w:t>
      </w:r>
      <w:proofErr w:type="gramEnd"/>
      <w:r>
        <w:t xml:space="preserve"> http://dev.w3.org/geo/api/spec-source.html.</w:t>
      </w:r>
    </w:p>
    <w:p w14:paraId="5FA3E5EA" w14:textId="77777777" w:rsidR="009123DC" w:rsidRDefault="009123DC" w:rsidP="009123DC">
      <w:proofErr w:type="gramStart"/>
      <w:r>
        <w:t xml:space="preserve">[21] S. </w:t>
      </w:r>
      <w:proofErr w:type="spellStart"/>
      <w:r>
        <w:t>Sampath</w:t>
      </w:r>
      <w:proofErr w:type="spellEnd"/>
      <w:r>
        <w:t xml:space="preserve"> and B. </w:t>
      </w:r>
      <w:proofErr w:type="spellStart"/>
      <w:r>
        <w:t>Bringert</w:t>
      </w:r>
      <w:proofErr w:type="spellEnd"/>
      <w:r>
        <w:t>.</w:t>
      </w:r>
      <w:proofErr w:type="gramEnd"/>
      <w:r>
        <w:t xml:space="preserve"> Speech Input API Specification – Editor’s Draft 18 October 2010. http://www.w3.org/2005/Incubator/htmlspeech/ 2010/10/google-api-draft.html.</w:t>
      </w:r>
    </w:p>
    <w:p w14:paraId="3E19D1CB" w14:textId="4AE271CF" w:rsidR="0005437B" w:rsidRPr="0005437B" w:rsidRDefault="009123DC" w:rsidP="009123DC">
      <w:r>
        <w:t>[22] T. Steiner, L. Sutton, S. Spiller, et al. I-SEARCH – A Multimodal Search Engine based on Rich Unified Content Description (</w:t>
      </w:r>
      <w:proofErr w:type="spellStart"/>
      <w:r>
        <w:t>RUCoD</w:t>
      </w:r>
      <w:proofErr w:type="spellEnd"/>
      <w:r>
        <w:t xml:space="preserve">). </w:t>
      </w:r>
      <w:proofErr w:type="gramStart"/>
      <w:r>
        <w:t>European Projects Track at the 21st Int. World Wide Web Conf., 2012.</w:t>
      </w:r>
      <w:proofErr w:type="gramEnd"/>
    </w:p>
    <w:p w14:paraId="450D1C9D" w14:textId="086FC1A9" w:rsidR="008E56EC" w:rsidRPr="0005437B" w:rsidRDefault="0005437B" w:rsidP="0005437B">
      <w:pPr>
        <w:pStyle w:val="indent"/>
        <w:rPr>
          <w:rFonts w:cs="Times New Roman"/>
        </w:rPr>
      </w:pPr>
      <w:r>
        <w:rPr>
          <w:lang w:val="en-GB"/>
        </w:rPr>
        <w:t xml:space="preserve"> </w:t>
      </w:r>
    </w:p>
    <w:p w14:paraId="230F93C5" w14:textId="77777777" w:rsidR="00C3254B" w:rsidRPr="00C3254B" w:rsidRDefault="00C3254B" w:rsidP="00C3254B">
      <w:pPr>
        <w:rPr>
          <w:rFonts w:ascii="Courier New" w:hAnsi="Courier New" w:cs="Courier New"/>
          <w:sz w:val="16"/>
          <w:szCs w:val="16"/>
          <w:lang w:val="en-GB"/>
        </w:rPr>
      </w:pPr>
    </w:p>
    <w:p w14:paraId="27A4B327" w14:textId="77777777" w:rsidR="009B4B6D" w:rsidRPr="00EB3857" w:rsidRDefault="009B4B6D" w:rsidP="00864DAC">
      <w:pPr>
        <w:jc w:val="center"/>
        <w:rPr>
          <w:lang w:val="en-GB" w:eastAsia="fr-FR"/>
        </w:rPr>
      </w:pPr>
      <w:r w:rsidRPr="00EB3857">
        <w:rPr>
          <w:sz w:val="22"/>
          <w:szCs w:val="22"/>
          <w:lang w:val="en-GB"/>
        </w:rPr>
        <w:t>---End of Document ---</w:t>
      </w:r>
    </w:p>
    <w:sectPr w:rsidR="009B4B6D" w:rsidRPr="00EB3857" w:rsidSect="00864DAC">
      <w:headerReference w:type="default" r:id="rId21"/>
      <w:footerReference w:type="default" r:id="rId22"/>
      <w:pgSz w:w="11907" w:h="16840" w:code="9"/>
      <w:pgMar w:top="1418" w:right="1418" w:bottom="1418" w:left="1418" w:header="567" w:footer="567"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4ACCA" w14:textId="77777777" w:rsidR="00B67D22" w:rsidRDefault="00B67D22">
      <w:r>
        <w:separator/>
      </w:r>
    </w:p>
  </w:endnote>
  <w:endnote w:type="continuationSeparator" w:id="0">
    <w:p w14:paraId="2B37C98E" w14:textId="77777777" w:rsidR="00B67D22" w:rsidRDefault="00B67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FuturaA Bk BT">
    <w:altName w:val="Century Gothic"/>
    <w:panose1 w:val="00000000000000000000"/>
    <w:charset w:val="00"/>
    <w:family w:val="swiss"/>
    <w:notTrueType/>
    <w:pitch w:val="variable"/>
    <w:sig w:usb0="00000003" w:usb1="00000000" w:usb2="00000000" w:usb3="00000000" w:csb0="00000001" w:csb1="00000000"/>
  </w:font>
  <w:font w:name="Arial,Bold">
    <w:altName w:val="Times New Roman"/>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2"/>
      <w:gridCol w:w="2886"/>
    </w:tblGrid>
    <w:tr w:rsidR="00B67D22" w:rsidRPr="00EF0BA0" w14:paraId="052DCC71" w14:textId="77777777">
      <w:trPr>
        <w:trHeight w:val="960"/>
      </w:trPr>
      <w:tc>
        <w:tcPr>
          <w:tcW w:w="6582" w:type="dxa"/>
          <w:vAlign w:val="center"/>
        </w:tcPr>
        <w:p w14:paraId="59303F95" w14:textId="77777777" w:rsidR="00B67D22" w:rsidRDefault="00B67D22" w:rsidP="00864DAC">
          <w:pPr>
            <w:tabs>
              <w:tab w:val="left" w:pos="3119"/>
              <w:tab w:val="left" w:pos="3402"/>
            </w:tabs>
            <w:rPr>
              <w:noProof/>
            </w:rPr>
          </w:pPr>
          <w:fldSimple w:instr=" TITLE   \* MERGEFORMAT ">
            <w:r>
              <w:rPr>
                <w:noProof/>
              </w:rPr>
              <w:t>Multimodal Interaction</w:t>
            </w:r>
          </w:fldSimple>
        </w:p>
        <w:p w14:paraId="2B042FEA" w14:textId="77777777" w:rsidR="00B67D22" w:rsidRPr="00EF0BA0" w:rsidRDefault="00B67D22" w:rsidP="00864DAC">
          <w:pPr>
            <w:tabs>
              <w:tab w:val="left" w:pos="3119"/>
              <w:tab w:val="left" w:pos="3402"/>
            </w:tabs>
            <w:rPr>
              <w:lang w:val="nl-BE"/>
            </w:rPr>
          </w:pPr>
          <w:r w:rsidRPr="00EF0BA0">
            <w:rPr>
              <w:sz w:val="20"/>
              <w:szCs w:val="20"/>
              <w:lang w:val="nl-BE"/>
            </w:rPr>
            <w:t>FP7 – ICT– GA 2</w:t>
          </w:r>
          <w:r>
            <w:rPr>
              <w:sz w:val="20"/>
              <w:szCs w:val="20"/>
              <w:lang w:val="nl-BE"/>
            </w:rPr>
            <w:t>48296</w:t>
          </w:r>
        </w:p>
      </w:tc>
      <w:tc>
        <w:tcPr>
          <w:tcW w:w="2886" w:type="dxa"/>
        </w:tcPr>
        <w:p w14:paraId="5AAEF65A" w14:textId="77777777" w:rsidR="00B67D22" w:rsidRDefault="00B67D22">
          <w:pPr>
            <w:pStyle w:val="Footer"/>
            <w:rPr>
              <w:lang w:val="en-GB"/>
            </w:rPr>
          </w:pPr>
          <w:r>
            <w:rPr>
              <w:noProof/>
            </w:rPr>
            <w:drawing>
              <wp:inline distT="0" distB="0" distL="0" distR="0" wp14:anchorId="128CBA38" wp14:editId="3BD0BE5A">
                <wp:extent cx="906145" cy="457200"/>
                <wp:effectExtent l="0" t="0" r="8255" b="0"/>
                <wp:docPr id="106" name="Picture 18" descr="info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os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145" cy="457200"/>
                        </a:xfrm>
                        <a:prstGeom prst="rect">
                          <a:avLst/>
                        </a:prstGeom>
                        <a:noFill/>
                        <a:ln>
                          <a:noFill/>
                        </a:ln>
                      </pic:spPr>
                    </pic:pic>
                  </a:graphicData>
                </a:graphic>
              </wp:inline>
            </w:drawing>
          </w:r>
          <w:r>
            <w:rPr>
              <w:noProof/>
            </w:rPr>
            <w:drawing>
              <wp:inline distT="0" distB="0" distL="0" distR="0" wp14:anchorId="52234B86" wp14:editId="2F1542CD">
                <wp:extent cx="702945" cy="550545"/>
                <wp:effectExtent l="0" t="0" r="1905" b="1905"/>
                <wp:docPr id="107" name="Picture 19" descr="f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p7.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2945" cy="550545"/>
                        </a:xfrm>
                        <a:prstGeom prst="rect">
                          <a:avLst/>
                        </a:prstGeom>
                        <a:noFill/>
                        <a:ln>
                          <a:noFill/>
                        </a:ln>
                      </pic:spPr>
                    </pic:pic>
                  </a:graphicData>
                </a:graphic>
              </wp:inline>
            </w:drawing>
          </w:r>
        </w:p>
      </w:tc>
    </w:tr>
  </w:tbl>
  <w:p w14:paraId="4908B430" w14:textId="77777777" w:rsidR="00B67D22" w:rsidRPr="0067405A" w:rsidRDefault="00B67D22">
    <w:pPr>
      <w:pStyle w:val="Footer"/>
      <w:rPr>
        <w:lang w:val="en-G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insideH w:val="single" w:sz="4" w:space="0" w:color="auto"/>
      </w:tblBorders>
      <w:tblLook w:val="01E0" w:firstRow="1" w:lastRow="1" w:firstColumn="1" w:lastColumn="1" w:noHBand="0" w:noVBand="0"/>
    </w:tblPr>
    <w:tblGrid>
      <w:gridCol w:w="7308"/>
      <w:gridCol w:w="1979"/>
    </w:tblGrid>
    <w:tr w:rsidR="00B67D22" w14:paraId="525880D3" w14:textId="77777777">
      <w:tc>
        <w:tcPr>
          <w:tcW w:w="7308" w:type="dxa"/>
        </w:tcPr>
        <w:p w14:paraId="5CBB8D48" w14:textId="77777777" w:rsidR="00B67D22" w:rsidRPr="00D34DA7" w:rsidRDefault="00B67D22" w:rsidP="00864DAC">
          <w:pPr>
            <w:pStyle w:val="Footer"/>
            <w:rPr>
              <w:color w:val="627C79"/>
              <w:szCs w:val="16"/>
            </w:rPr>
          </w:pPr>
          <w:r w:rsidRPr="00D34DA7">
            <w:rPr>
              <w:color w:val="627C79"/>
              <w:szCs w:val="16"/>
            </w:rPr>
            <w:t>I-SEARCH</w:t>
          </w:r>
        </w:p>
        <w:p w14:paraId="2227EE75" w14:textId="77777777" w:rsidR="00B67D22" w:rsidRPr="00620C87" w:rsidRDefault="00B67D22" w:rsidP="00864DAC">
          <w:pPr>
            <w:pStyle w:val="Footer"/>
            <w:rPr>
              <w:b w:val="0"/>
              <w:bCs/>
              <w:szCs w:val="16"/>
              <w:lang w:val="en-GB"/>
            </w:rPr>
          </w:pPr>
          <w:r w:rsidRPr="00620C87">
            <w:rPr>
              <w:szCs w:val="16"/>
              <w:lang w:val="en-GB"/>
            </w:rPr>
            <w:t>FP7 – ICT– GA 248296</w:t>
          </w:r>
        </w:p>
      </w:tc>
      <w:tc>
        <w:tcPr>
          <w:tcW w:w="1979" w:type="dxa"/>
        </w:tcPr>
        <w:p w14:paraId="70F3C1A3" w14:textId="77777777" w:rsidR="00B67D22" w:rsidRDefault="00B67D22" w:rsidP="00864DAC">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F3EE3">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F3EE3">
            <w:rPr>
              <w:rStyle w:val="PageNumber"/>
              <w:noProof/>
            </w:rPr>
            <w:t>13</w:t>
          </w:r>
          <w:r>
            <w:rPr>
              <w:rStyle w:val="PageNumber"/>
            </w:rPr>
            <w:fldChar w:fldCharType="end"/>
          </w:r>
        </w:p>
      </w:tc>
    </w:tr>
  </w:tbl>
  <w:p w14:paraId="28530D2C" w14:textId="77777777" w:rsidR="00B67D22" w:rsidRDefault="00B67D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1D785" w14:textId="77777777" w:rsidR="00B67D22" w:rsidRDefault="00B67D22">
      <w:r>
        <w:separator/>
      </w:r>
    </w:p>
  </w:footnote>
  <w:footnote w:type="continuationSeparator" w:id="0">
    <w:p w14:paraId="26A5B847" w14:textId="77777777" w:rsidR="00B67D22" w:rsidRDefault="00B67D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1548"/>
      <w:gridCol w:w="8341"/>
    </w:tblGrid>
    <w:tr w:rsidR="00B67D22" w14:paraId="133C8F82" w14:textId="77777777" w:rsidTr="001D66B0">
      <w:tc>
        <w:tcPr>
          <w:tcW w:w="1548" w:type="dxa"/>
          <w:tcBorders>
            <w:bottom w:val="single" w:sz="4" w:space="0" w:color="auto"/>
          </w:tcBorders>
        </w:tcPr>
        <w:p w14:paraId="18A442ED" w14:textId="77777777" w:rsidR="00B67D22" w:rsidRDefault="00B67D22" w:rsidP="00864DAC">
          <w:pPr>
            <w:pStyle w:val="Header"/>
            <w:jc w:val="center"/>
          </w:pPr>
          <w:r>
            <w:rPr>
              <w:noProof/>
            </w:rPr>
            <w:drawing>
              <wp:inline distT="0" distB="0" distL="0" distR="0" wp14:anchorId="380EFE07" wp14:editId="32341169">
                <wp:extent cx="567055" cy="567055"/>
                <wp:effectExtent l="0" t="0" r="4445" b="4445"/>
                <wp:docPr id="105"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ogo-transparent-100x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7055" cy="567055"/>
                        </a:xfrm>
                        <a:prstGeom prst="rect">
                          <a:avLst/>
                        </a:prstGeom>
                        <a:noFill/>
                        <a:ln>
                          <a:noFill/>
                        </a:ln>
                      </pic:spPr>
                    </pic:pic>
                  </a:graphicData>
                </a:graphic>
              </wp:inline>
            </w:drawing>
          </w:r>
        </w:p>
      </w:tc>
      <w:tc>
        <w:tcPr>
          <w:tcW w:w="8341" w:type="dxa"/>
          <w:tcBorders>
            <w:bottom w:val="single" w:sz="4" w:space="0" w:color="auto"/>
          </w:tcBorders>
        </w:tcPr>
        <w:p w14:paraId="70A82E0D" w14:textId="77777777" w:rsidR="00B67D22" w:rsidRDefault="00B67D22" w:rsidP="00864DAC">
          <w:pPr>
            <w:pStyle w:val="Header"/>
            <w:jc w:val="right"/>
          </w:pPr>
          <w:fldSimple w:instr=" TITLE   \* MERGEFORMAT ">
            <w:r>
              <w:t>Multimodal Interaction</w:t>
            </w:r>
          </w:fldSimple>
        </w:p>
        <w:p w14:paraId="7EFB8C26" w14:textId="77777777" w:rsidR="00B67D22" w:rsidRPr="00C34C0D" w:rsidRDefault="00B67D22" w:rsidP="00864DAC">
          <w:pPr>
            <w:pStyle w:val="Header"/>
            <w:jc w:val="right"/>
            <w:rPr>
              <w:szCs w:val="16"/>
            </w:rPr>
          </w:pPr>
          <w:fldSimple w:instr=" FILENAME   \* MERGEFORMAT ">
            <w:r>
              <w:rPr>
                <w:noProof/>
              </w:rPr>
              <w:t>2012-01-17_I-SEARCH-D5-1-WP5-v1-0-HSF.docx</w:t>
            </w:r>
          </w:fldSimple>
        </w:p>
      </w:tc>
    </w:tr>
  </w:tbl>
  <w:p w14:paraId="155A31E4" w14:textId="77777777" w:rsidR="00B67D22" w:rsidRDefault="00B67D2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1548"/>
      <w:gridCol w:w="7739"/>
    </w:tblGrid>
    <w:tr w:rsidR="00B67D22" w14:paraId="144AB4A9" w14:textId="77777777" w:rsidTr="001D66B0">
      <w:tc>
        <w:tcPr>
          <w:tcW w:w="1548" w:type="dxa"/>
          <w:tcBorders>
            <w:bottom w:val="single" w:sz="4" w:space="0" w:color="auto"/>
          </w:tcBorders>
        </w:tcPr>
        <w:p w14:paraId="7A1FBAF5" w14:textId="77777777" w:rsidR="00B67D22" w:rsidRDefault="00B67D22" w:rsidP="00864DAC">
          <w:pPr>
            <w:pStyle w:val="Header"/>
            <w:jc w:val="center"/>
          </w:pPr>
          <w:r>
            <w:rPr>
              <w:noProof/>
            </w:rPr>
            <w:drawing>
              <wp:inline distT="0" distB="0" distL="0" distR="0" wp14:anchorId="5DB07442" wp14:editId="5568F43F">
                <wp:extent cx="567055" cy="567055"/>
                <wp:effectExtent l="0" t="0" r="4445" b="4445"/>
                <wp:docPr id="5"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ogo-transparent-100x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7055" cy="567055"/>
                        </a:xfrm>
                        <a:prstGeom prst="rect">
                          <a:avLst/>
                        </a:prstGeom>
                        <a:noFill/>
                        <a:ln>
                          <a:noFill/>
                        </a:ln>
                      </pic:spPr>
                    </pic:pic>
                  </a:graphicData>
                </a:graphic>
              </wp:inline>
            </w:drawing>
          </w:r>
        </w:p>
      </w:tc>
      <w:tc>
        <w:tcPr>
          <w:tcW w:w="7739" w:type="dxa"/>
          <w:tcBorders>
            <w:bottom w:val="single" w:sz="4" w:space="0" w:color="auto"/>
          </w:tcBorders>
        </w:tcPr>
        <w:p w14:paraId="2E543055" w14:textId="77777777" w:rsidR="00B67D22" w:rsidRDefault="00B67D22" w:rsidP="00864DAC">
          <w:pPr>
            <w:pStyle w:val="Header"/>
            <w:jc w:val="right"/>
          </w:pPr>
          <w:fldSimple w:instr=" TITLE   \* MERGEFORMAT ">
            <w:r>
              <w:t>Multimodal Interaction</w:t>
            </w:r>
          </w:fldSimple>
        </w:p>
        <w:p w14:paraId="6ECEF2EF" w14:textId="77777777" w:rsidR="00B67D22" w:rsidRPr="00EE574D" w:rsidRDefault="00B67D22" w:rsidP="00864DAC">
          <w:pPr>
            <w:pStyle w:val="Header"/>
            <w:jc w:val="right"/>
            <w:rPr>
              <w:noProof/>
              <w:szCs w:val="16"/>
            </w:rPr>
          </w:pPr>
          <w:fldSimple w:instr=" FILENAME   \* MERGEFORMAT ">
            <w:r>
              <w:rPr>
                <w:noProof/>
              </w:rPr>
              <w:t>2012-01-17_I-SEARCH-D5-1-WP5-v1-0-HSF.docx</w:t>
            </w:r>
          </w:fldSimple>
        </w:p>
      </w:tc>
    </w:tr>
  </w:tbl>
  <w:p w14:paraId="1101785C" w14:textId="77777777" w:rsidR="00B67D22" w:rsidRDefault="00B67D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DFC3E6C"/>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sz w:val="32"/>
        <w:szCs w:val="32"/>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nsid w:val="03212AAF"/>
    <w:multiLevelType w:val="hybridMultilevel"/>
    <w:tmpl w:val="4E940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327B28"/>
    <w:multiLevelType w:val="hybridMultilevel"/>
    <w:tmpl w:val="2510218E"/>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3">
    <w:nsid w:val="090F3977"/>
    <w:multiLevelType w:val="hybridMultilevel"/>
    <w:tmpl w:val="A3F0A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E464F9B"/>
    <w:multiLevelType w:val="hybridMultilevel"/>
    <w:tmpl w:val="5316039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127546F6"/>
    <w:multiLevelType w:val="hybridMultilevel"/>
    <w:tmpl w:val="2766E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1075E4"/>
    <w:multiLevelType w:val="hybridMultilevel"/>
    <w:tmpl w:val="EA9ABC76"/>
    <w:lvl w:ilvl="0" w:tplc="DD54753A">
      <w:start w:val="1"/>
      <w:numFmt w:val="bullet"/>
      <w:pStyle w:val="bullets"/>
      <w:lvlText w:val=""/>
      <w:lvlJc w:val="left"/>
      <w:pPr>
        <w:tabs>
          <w:tab w:val="num" w:pos="690"/>
        </w:tabs>
        <w:ind w:left="690" w:hanging="360"/>
      </w:pPr>
      <w:rPr>
        <w:rFonts w:ascii="Symbol" w:hAnsi="Symbol" w:hint="default"/>
      </w:rPr>
    </w:lvl>
    <w:lvl w:ilvl="1" w:tplc="040C0003">
      <w:start w:val="1"/>
      <w:numFmt w:val="bullet"/>
      <w:lvlText w:val="o"/>
      <w:lvlJc w:val="left"/>
      <w:pPr>
        <w:tabs>
          <w:tab w:val="num" w:pos="1410"/>
        </w:tabs>
        <w:ind w:left="1410" w:hanging="360"/>
      </w:pPr>
      <w:rPr>
        <w:rFonts w:ascii="Courier New" w:hAnsi="Courier New" w:hint="default"/>
      </w:rPr>
    </w:lvl>
    <w:lvl w:ilvl="2" w:tplc="040C0005">
      <w:start w:val="1"/>
      <w:numFmt w:val="bullet"/>
      <w:lvlText w:val=""/>
      <w:lvlJc w:val="left"/>
      <w:pPr>
        <w:tabs>
          <w:tab w:val="num" w:pos="2130"/>
        </w:tabs>
        <w:ind w:left="2130" w:hanging="360"/>
      </w:pPr>
      <w:rPr>
        <w:rFonts w:ascii="Wingdings" w:hAnsi="Wingdings" w:hint="default"/>
      </w:rPr>
    </w:lvl>
    <w:lvl w:ilvl="3" w:tplc="040C0001">
      <w:start w:val="1"/>
      <w:numFmt w:val="bullet"/>
      <w:lvlText w:val=""/>
      <w:lvlJc w:val="left"/>
      <w:pPr>
        <w:tabs>
          <w:tab w:val="num" w:pos="2850"/>
        </w:tabs>
        <w:ind w:left="2850" w:hanging="360"/>
      </w:pPr>
      <w:rPr>
        <w:rFonts w:ascii="Symbol" w:hAnsi="Symbol" w:hint="default"/>
      </w:rPr>
    </w:lvl>
    <w:lvl w:ilvl="4" w:tplc="040C0003">
      <w:start w:val="1"/>
      <w:numFmt w:val="bullet"/>
      <w:lvlText w:val="o"/>
      <w:lvlJc w:val="left"/>
      <w:pPr>
        <w:tabs>
          <w:tab w:val="num" w:pos="3570"/>
        </w:tabs>
        <w:ind w:left="3570" w:hanging="360"/>
      </w:pPr>
      <w:rPr>
        <w:rFonts w:ascii="Courier New" w:hAnsi="Courier New" w:hint="default"/>
      </w:rPr>
    </w:lvl>
    <w:lvl w:ilvl="5" w:tplc="040C0005">
      <w:start w:val="1"/>
      <w:numFmt w:val="bullet"/>
      <w:lvlText w:val=""/>
      <w:lvlJc w:val="left"/>
      <w:pPr>
        <w:tabs>
          <w:tab w:val="num" w:pos="4290"/>
        </w:tabs>
        <w:ind w:left="4290" w:hanging="360"/>
      </w:pPr>
      <w:rPr>
        <w:rFonts w:ascii="Wingdings" w:hAnsi="Wingdings" w:hint="default"/>
      </w:rPr>
    </w:lvl>
    <w:lvl w:ilvl="6" w:tplc="040C0001">
      <w:start w:val="1"/>
      <w:numFmt w:val="bullet"/>
      <w:lvlText w:val=""/>
      <w:lvlJc w:val="left"/>
      <w:pPr>
        <w:tabs>
          <w:tab w:val="num" w:pos="5010"/>
        </w:tabs>
        <w:ind w:left="5010" w:hanging="360"/>
      </w:pPr>
      <w:rPr>
        <w:rFonts w:ascii="Symbol" w:hAnsi="Symbol" w:hint="default"/>
      </w:rPr>
    </w:lvl>
    <w:lvl w:ilvl="7" w:tplc="040C0003">
      <w:start w:val="1"/>
      <w:numFmt w:val="bullet"/>
      <w:lvlText w:val="o"/>
      <w:lvlJc w:val="left"/>
      <w:pPr>
        <w:tabs>
          <w:tab w:val="num" w:pos="5730"/>
        </w:tabs>
        <w:ind w:left="5730" w:hanging="360"/>
      </w:pPr>
      <w:rPr>
        <w:rFonts w:ascii="Courier New" w:hAnsi="Courier New" w:hint="default"/>
      </w:rPr>
    </w:lvl>
    <w:lvl w:ilvl="8" w:tplc="040C0005">
      <w:start w:val="1"/>
      <w:numFmt w:val="bullet"/>
      <w:lvlText w:val=""/>
      <w:lvlJc w:val="left"/>
      <w:pPr>
        <w:tabs>
          <w:tab w:val="num" w:pos="6450"/>
        </w:tabs>
        <w:ind w:left="6450" w:hanging="360"/>
      </w:pPr>
      <w:rPr>
        <w:rFonts w:ascii="Wingdings" w:hAnsi="Wingdings" w:hint="default"/>
      </w:rPr>
    </w:lvl>
  </w:abstractNum>
  <w:abstractNum w:abstractNumId="7">
    <w:nsid w:val="145407F2"/>
    <w:multiLevelType w:val="hybridMultilevel"/>
    <w:tmpl w:val="019AE2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7931341"/>
    <w:multiLevelType w:val="hybridMultilevel"/>
    <w:tmpl w:val="C5D638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8843195"/>
    <w:multiLevelType w:val="hybridMultilevel"/>
    <w:tmpl w:val="A8FC5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8854D2F"/>
    <w:multiLevelType w:val="hybridMultilevel"/>
    <w:tmpl w:val="DA3E08D0"/>
    <w:lvl w:ilvl="0" w:tplc="2FA8CC64">
      <w:start w:val="5"/>
      <w:numFmt w:val="bullet"/>
      <w:lvlText w:val="-"/>
      <w:lvlJc w:val="left"/>
      <w:pPr>
        <w:ind w:left="360" w:hanging="360"/>
      </w:pPr>
      <w:rPr>
        <w:rFonts w:ascii="Times New Roman" w:eastAsia="Times New Roman" w:hAnsi="Times New Roman"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1B31625B"/>
    <w:multiLevelType w:val="hybridMultilevel"/>
    <w:tmpl w:val="BC14D0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B3D3432"/>
    <w:multiLevelType w:val="hybridMultilevel"/>
    <w:tmpl w:val="91863CFC"/>
    <w:lvl w:ilvl="0" w:tplc="9D960F1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1D947915"/>
    <w:multiLevelType w:val="hybridMultilevel"/>
    <w:tmpl w:val="0C8A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F2C046D"/>
    <w:multiLevelType w:val="hybridMultilevel"/>
    <w:tmpl w:val="4C862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9B12A21"/>
    <w:multiLevelType w:val="hybridMultilevel"/>
    <w:tmpl w:val="7B4222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C6B32E2"/>
    <w:multiLevelType w:val="hybridMultilevel"/>
    <w:tmpl w:val="ACA6C8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DF14282"/>
    <w:multiLevelType w:val="hybridMultilevel"/>
    <w:tmpl w:val="946A385C"/>
    <w:lvl w:ilvl="0" w:tplc="FFFFFFFF">
      <w:start w:val="1"/>
      <w:numFmt w:val="decimal"/>
      <w:pStyle w:val="refdoc"/>
      <w:lvlText w:val="[%1]"/>
      <w:lvlJc w:val="left"/>
      <w:pPr>
        <w:tabs>
          <w:tab w:val="num" w:pos="108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97ECE7AA">
      <w:start w:val="1"/>
      <w:numFmt w:val="decimal"/>
      <w:lvlText w:val="%4."/>
      <w:lvlJc w:val="left"/>
      <w:pPr>
        <w:tabs>
          <w:tab w:val="num" w:pos="2880"/>
        </w:tabs>
        <w:ind w:left="2880" w:hanging="360"/>
      </w:pPr>
      <w:rPr>
        <w:rFonts w:cs="Times New Roman"/>
        <w:b/>
      </w:rPr>
    </w:lvl>
    <w:lvl w:ilvl="4" w:tplc="21AAC096">
      <w:start w:val="1"/>
      <w:numFmt w:val="lowerLetter"/>
      <w:lvlText w:val="%5)"/>
      <w:lvlJc w:val="left"/>
      <w:pPr>
        <w:tabs>
          <w:tab w:val="num" w:pos="3600"/>
        </w:tabs>
        <w:ind w:left="3600" w:hanging="360"/>
      </w:pPr>
      <w:rPr>
        <w:rFonts w:cs="Times New Roman" w:hint="default"/>
      </w:rPr>
    </w:lvl>
    <w:lvl w:ilvl="5" w:tplc="ED42C118">
      <w:numFmt w:val="bullet"/>
      <w:lvlText w:val="•"/>
      <w:lvlJc w:val="left"/>
      <w:pPr>
        <w:ind w:left="4500" w:hanging="360"/>
      </w:pPr>
      <w:rPr>
        <w:rFonts w:ascii="Times New Roman" w:eastAsia="Times New Roman" w:hAnsi="Times New Roman" w:hint="default"/>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8">
    <w:nsid w:val="30846E69"/>
    <w:multiLevelType w:val="hybridMultilevel"/>
    <w:tmpl w:val="15B0710A"/>
    <w:lvl w:ilvl="0" w:tplc="0407000F">
      <w:start w:val="1"/>
      <w:numFmt w:val="decimal"/>
      <w:lvlText w:val="%1."/>
      <w:lvlJc w:val="left"/>
      <w:pPr>
        <w:ind w:left="787" w:hanging="360"/>
      </w:pPr>
    </w:lvl>
    <w:lvl w:ilvl="1" w:tplc="04070019" w:tentative="1">
      <w:start w:val="1"/>
      <w:numFmt w:val="lowerLetter"/>
      <w:lvlText w:val="%2."/>
      <w:lvlJc w:val="left"/>
      <w:pPr>
        <w:ind w:left="1507" w:hanging="360"/>
      </w:pPr>
    </w:lvl>
    <w:lvl w:ilvl="2" w:tplc="0407001B" w:tentative="1">
      <w:start w:val="1"/>
      <w:numFmt w:val="lowerRoman"/>
      <w:lvlText w:val="%3."/>
      <w:lvlJc w:val="right"/>
      <w:pPr>
        <w:ind w:left="2227" w:hanging="180"/>
      </w:pPr>
    </w:lvl>
    <w:lvl w:ilvl="3" w:tplc="0407000F" w:tentative="1">
      <w:start w:val="1"/>
      <w:numFmt w:val="decimal"/>
      <w:lvlText w:val="%4."/>
      <w:lvlJc w:val="left"/>
      <w:pPr>
        <w:ind w:left="2947" w:hanging="360"/>
      </w:pPr>
    </w:lvl>
    <w:lvl w:ilvl="4" w:tplc="04070019" w:tentative="1">
      <w:start w:val="1"/>
      <w:numFmt w:val="lowerLetter"/>
      <w:lvlText w:val="%5."/>
      <w:lvlJc w:val="left"/>
      <w:pPr>
        <w:ind w:left="3667" w:hanging="360"/>
      </w:pPr>
    </w:lvl>
    <w:lvl w:ilvl="5" w:tplc="0407001B" w:tentative="1">
      <w:start w:val="1"/>
      <w:numFmt w:val="lowerRoman"/>
      <w:lvlText w:val="%6."/>
      <w:lvlJc w:val="right"/>
      <w:pPr>
        <w:ind w:left="4387" w:hanging="180"/>
      </w:pPr>
    </w:lvl>
    <w:lvl w:ilvl="6" w:tplc="0407000F" w:tentative="1">
      <w:start w:val="1"/>
      <w:numFmt w:val="decimal"/>
      <w:lvlText w:val="%7."/>
      <w:lvlJc w:val="left"/>
      <w:pPr>
        <w:ind w:left="5107" w:hanging="360"/>
      </w:pPr>
    </w:lvl>
    <w:lvl w:ilvl="7" w:tplc="04070019" w:tentative="1">
      <w:start w:val="1"/>
      <w:numFmt w:val="lowerLetter"/>
      <w:lvlText w:val="%8."/>
      <w:lvlJc w:val="left"/>
      <w:pPr>
        <w:ind w:left="5827" w:hanging="360"/>
      </w:pPr>
    </w:lvl>
    <w:lvl w:ilvl="8" w:tplc="0407001B" w:tentative="1">
      <w:start w:val="1"/>
      <w:numFmt w:val="lowerRoman"/>
      <w:lvlText w:val="%9."/>
      <w:lvlJc w:val="right"/>
      <w:pPr>
        <w:ind w:left="6547" w:hanging="180"/>
      </w:pPr>
    </w:lvl>
  </w:abstractNum>
  <w:abstractNum w:abstractNumId="19">
    <w:nsid w:val="30CA01F2"/>
    <w:multiLevelType w:val="multilevel"/>
    <w:tmpl w:val="9D7AC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2D37623"/>
    <w:multiLevelType w:val="hybridMultilevel"/>
    <w:tmpl w:val="FA52A9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C606A62"/>
    <w:multiLevelType w:val="multilevel"/>
    <w:tmpl w:val="E062C6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A06A5A"/>
    <w:multiLevelType w:val="hybridMultilevel"/>
    <w:tmpl w:val="86501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3F37A58"/>
    <w:multiLevelType w:val="hybridMultilevel"/>
    <w:tmpl w:val="817AC01E"/>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4">
    <w:nsid w:val="444C6B56"/>
    <w:multiLevelType w:val="hybridMultilevel"/>
    <w:tmpl w:val="3E40917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464040C4"/>
    <w:multiLevelType w:val="hybridMultilevel"/>
    <w:tmpl w:val="999679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50951819"/>
    <w:multiLevelType w:val="hybridMultilevel"/>
    <w:tmpl w:val="80D04A04"/>
    <w:lvl w:ilvl="0" w:tplc="04090005">
      <w:start w:val="1"/>
      <w:numFmt w:val="bullet"/>
      <w:lvlText w:val=""/>
      <w:lvlJc w:val="left"/>
      <w:pPr>
        <w:ind w:left="720" w:hanging="360"/>
      </w:pPr>
      <w:rPr>
        <w:rFonts w:ascii="Wingdings" w:hAnsi="Wingdings" w:hint="default"/>
      </w:rPr>
    </w:lvl>
    <w:lvl w:ilvl="1" w:tplc="EEAAB536">
      <w:numFmt w:val="bullet"/>
      <w:lvlText w:val="-"/>
      <w:lvlJc w:val="left"/>
      <w:pPr>
        <w:ind w:left="1800" w:hanging="720"/>
      </w:pPr>
      <w:rPr>
        <w:rFonts w:ascii="Times New Roman" w:eastAsia="Times New Roman" w:hAnsi="Times New Roman" w:cs="Times New Roman"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nsid w:val="55C64BDE"/>
    <w:multiLevelType w:val="hybridMultilevel"/>
    <w:tmpl w:val="AFB40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A64779C"/>
    <w:multiLevelType w:val="multilevel"/>
    <w:tmpl w:val="55FC25A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9">
    <w:nsid w:val="5BBC007C"/>
    <w:multiLevelType w:val="hybridMultilevel"/>
    <w:tmpl w:val="779AE6D6"/>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E0C39CD"/>
    <w:multiLevelType w:val="hybridMultilevel"/>
    <w:tmpl w:val="65700FF6"/>
    <w:lvl w:ilvl="0" w:tplc="2FA8CC64">
      <w:start w:val="5"/>
      <w:numFmt w:val="bullet"/>
      <w:lvlText w:val="-"/>
      <w:lvlJc w:val="left"/>
      <w:pPr>
        <w:ind w:left="720" w:hanging="360"/>
      </w:pPr>
      <w:rPr>
        <w:rFonts w:ascii="Times New Roman" w:eastAsia="Times New Roman" w:hAnsi="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1C87A32"/>
    <w:multiLevelType w:val="multilevel"/>
    <w:tmpl w:val="FA5065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648A44A6"/>
    <w:multiLevelType w:val="hybridMultilevel"/>
    <w:tmpl w:val="B7BC5D5C"/>
    <w:lvl w:ilvl="0" w:tplc="F8E02F4A">
      <w:numFmt w:val="bullet"/>
      <w:lvlText w:val=""/>
      <w:lvlJc w:val="left"/>
      <w:pPr>
        <w:tabs>
          <w:tab w:val="num" w:pos="720"/>
        </w:tabs>
        <w:ind w:left="720" w:hanging="360"/>
      </w:pPr>
      <w:rPr>
        <w:rFonts w:ascii="Symbol" w:eastAsia="Times New Roman" w:hAnsi="Symbol" w:hint="default"/>
        <w:b/>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AB57741"/>
    <w:multiLevelType w:val="hybridMultilevel"/>
    <w:tmpl w:val="773CD8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8A5F5C"/>
    <w:multiLevelType w:val="hybridMultilevel"/>
    <w:tmpl w:val="1F94D6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DAF1F94"/>
    <w:multiLevelType w:val="hybridMultilevel"/>
    <w:tmpl w:val="5C6C0DC2"/>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36">
    <w:nsid w:val="78680717"/>
    <w:multiLevelType w:val="hybridMultilevel"/>
    <w:tmpl w:val="63E811FE"/>
    <w:lvl w:ilvl="0" w:tplc="012094D0">
      <w:start w:val="1"/>
      <w:numFmt w:val="bullet"/>
      <w:pStyle w:val="Style2"/>
      <w:lvlText w:val=""/>
      <w:lvlJc w:val="left"/>
      <w:pPr>
        <w:tabs>
          <w:tab w:val="num" w:pos="1440"/>
        </w:tabs>
        <w:ind w:left="1440" w:hanging="360"/>
      </w:pPr>
      <w:rPr>
        <w:rFonts w:ascii="Wingdings" w:hAnsi="Wingdings" w:hint="default"/>
        <w:sz w:val="16"/>
      </w:rPr>
    </w:lvl>
    <w:lvl w:ilvl="1" w:tplc="04080003" w:tentative="1">
      <w:start w:val="1"/>
      <w:numFmt w:val="bullet"/>
      <w:lvlText w:val="o"/>
      <w:lvlJc w:val="left"/>
      <w:pPr>
        <w:tabs>
          <w:tab w:val="num" w:pos="2160"/>
        </w:tabs>
        <w:ind w:left="2160" w:hanging="360"/>
      </w:pPr>
      <w:rPr>
        <w:rFonts w:ascii="Courier New" w:hAnsi="Courier New" w:hint="default"/>
      </w:rPr>
    </w:lvl>
    <w:lvl w:ilvl="2" w:tplc="04080005" w:tentative="1">
      <w:start w:val="1"/>
      <w:numFmt w:val="bullet"/>
      <w:lvlText w:val=""/>
      <w:lvlJc w:val="left"/>
      <w:pPr>
        <w:tabs>
          <w:tab w:val="num" w:pos="2880"/>
        </w:tabs>
        <w:ind w:left="2880" w:hanging="360"/>
      </w:pPr>
      <w:rPr>
        <w:rFonts w:ascii="Wingdings" w:hAnsi="Wingdings" w:hint="default"/>
      </w:rPr>
    </w:lvl>
    <w:lvl w:ilvl="3" w:tplc="04080001" w:tentative="1">
      <w:start w:val="1"/>
      <w:numFmt w:val="bullet"/>
      <w:lvlText w:val=""/>
      <w:lvlJc w:val="left"/>
      <w:pPr>
        <w:tabs>
          <w:tab w:val="num" w:pos="3600"/>
        </w:tabs>
        <w:ind w:left="3600" w:hanging="360"/>
      </w:pPr>
      <w:rPr>
        <w:rFonts w:ascii="Symbol" w:hAnsi="Symbol" w:hint="default"/>
      </w:rPr>
    </w:lvl>
    <w:lvl w:ilvl="4" w:tplc="04080003" w:tentative="1">
      <w:start w:val="1"/>
      <w:numFmt w:val="bullet"/>
      <w:lvlText w:val="o"/>
      <w:lvlJc w:val="left"/>
      <w:pPr>
        <w:tabs>
          <w:tab w:val="num" w:pos="4320"/>
        </w:tabs>
        <w:ind w:left="4320" w:hanging="360"/>
      </w:pPr>
      <w:rPr>
        <w:rFonts w:ascii="Courier New" w:hAnsi="Courier New" w:hint="default"/>
      </w:rPr>
    </w:lvl>
    <w:lvl w:ilvl="5" w:tplc="04080005" w:tentative="1">
      <w:start w:val="1"/>
      <w:numFmt w:val="bullet"/>
      <w:lvlText w:val=""/>
      <w:lvlJc w:val="left"/>
      <w:pPr>
        <w:tabs>
          <w:tab w:val="num" w:pos="5040"/>
        </w:tabs>
        <w:ind w:left="5040" w:hanging="360"/>
      </w:pPr>
      <w:rPr>
        <w:rFonts w:ascii="Wingdings" w:hAnsi="Wingdings" w:hint="default"/>
      </w:rPr>
    </w:lvl>
    <w:lvl w:ilvl="6" w:tplc="04080001" w:tentative="1">
      <w:start w:val="1"/>
      <w:numFmt w:val="bullet"/>
      <w:lvlText w:val=""/>
      <w:lvlJc w:val="left"/>
      <w:pPr>
        <w:tabs>
          <w:tab w:val="num" w:pos="5760"/>
        </w:tabs>
        <w:ind w:left="5760" w:hanging="360"/>
      </w:pPr>
      <w:rPr>
        <w:rFonts w:ascii="Symbol" w:hAnsi="Symbol" w:hint="default"/>
      </w:rPr>
    </w:lvl>
    <w:lvl w:ilvl="7" w:tplc="04080003" w:tentative="1">
      <w:start w:val="1"/>
      <w:numFmt w:val="bullet"/>
      <w:lvlText w:val="o"/>
      <w:lvlJc w:val="left"/>
      <w:pPr>
        <w:tabs>
          <w:tab w:val="num" w:pos="6480"/>
        </w:tabs>
        <w:ind w:left="6480" w:hanging="360"/>
      </w:pPr>
      <w:rPr>
        <w:rFonts w:ascii="Courier New" w:hAnsi="Courier New" w:hint="default"/>
      </w:rPr>
    </w:lvl>
    <w:lvl w:ilvl="8" w:tplc="04080005" w:tentative="1">
      <w:start w:val="1"/>
      <w:numFmt w:val="bullet"/>
      <w:lvlText w:val=""/>
      <w:lvlJc w:val="left"/>
      <w:pPr>
        <w:tabs>
          <w:tab w:val="num" w:pos="7200"/>
        </w:tabs>
        <w:ind w:left="7200" w:hanging="360"/>
      </w:pPr>
      <w:rPr>
        <w:rFonts w:ascii="Wingdings" w:hAnsi="Wingdings" w:hint="default"/>
      </w:rPr>
    </w:lvl>
  </w:abstractNum>
  <w:abstractNum w:abstractNumId="37">
    <w:nsid w:val="78995E60"/>
    <w:multiLevelType w:val="hybridMultilevel"/>
    <w:tmpl w:val="88CEB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7"/>
  </w:num>
  <w:num w:numId="4">
    <w:abstractNumId w:val="0"/>
  </w:num>
  <w:num w:numId="5">
    <w:abstractNumId w:val="6"/>
  </w:num>
  <w:num w:numId="6">
    <w:abstractNumId w:val="28"/>
  </w:num>
  <w:num w:numId="7">
    <w:abstractNumId w:val="26"/>
  </w:num>
  <w:num w:numId="8">
    <w:abstractNumId w:val="10"/>
  </w:num>
  <w:num w:numId="9">
    <w:abstractNumId w:val="30"/>
  </w:num>
  <w:num w:numId="10">
    <w:abstractNumId w:val="18"/>
  </w:num>
  <w:num w:numId="11">
    <w:abstractNumId w:val="29"/>
  </w:num>
  <w:num w:numId="12">
    <w:abstractNumId w:val="15"/>
  </w:num>
  <w:num w:numId="13">
    <w:abstractNumId w:val="5"/>
  </w:num>
  <w:num w:numId="14">
    <w:abstractNumId w:val="34"/>
  </w:num>
  <w:num w:numId="15">
    <w:abstractNumId w:val="14"/>
  </w:num>
  <w:num w:numId="16">
    <w:abstractNumId w:val="13"/>
  </w:num>
  <w:num w:numId="17">
    <w:abstractNumId w:val="9"/>
  </w:num>
  <w:num w:numId="18">
    <w:abstractNumId w:val="8"/>
  </w:num>
  <w:num w:numId="19">
    <w:abstractNumId w:val="33"/>
  </w:num>
  <w:num w:numId="20">
    <w:abstractNumId w:val="27"/>
  </w:num>
  <w:num w:numId="21">
    <w:abstractNumId w:val="20"/>
  </w:num>
  <w:num w:numId="22">
    <w:abstractNumId w:val="1"/>
  </w:num>
  <w:num w:numId="23">
    <w:abstractNumId w:val="35"/>
  </w:num>
  <w:num w:numId="24">
    <w:abstractNumId w:val="2"/>
  </w:num>
  <w:num w:numId="25">
    <w:abstractNumId w:val="23"/>
  </w:num>
  <w:num w:numId="26">
    <w:abstractNumId w:val="21"/>
  </w:num>
  <w:num w:numId="27">
    <w:abstractNumId w:val="31"/>
  </w:num>
  <w:num w:numId="28">
    <w:abstractNumId w:val="19"/>
  </w:num>
  <w:num w:numId="29">
    <w:abstractNumId w:val="11"/>
  </w:num>
  <w:num w:numId="30">
    <w:abstractNumId w:val="25"/>
  </w:num>
  <w:num w:numId="31">
    <w:abstractNumId w:val="12"/>
  </w:num>
  <w:num w:numId="32">
    <w:abstractNumId w:val="4"/>
  </w:num>
  <w:num w:numId="33">
    <w:abstractNumId w:val="16"/>
  </w:num>
  <w:num w:numId="34">
    <w:abstractNumId w:val="3"/>
  </w:num>
  <w:num w:numId="35">
    <w:abstractNumId w:val="24"/>
  </w:num>
  <w:num w:numId="36">
    <w:abstractNumId w:val="7"/>
  </w:num>
  <w:num w:numId="37">
    <w:abstractNumId w:val="37"/>
  </w:num>
  <w:num w:numId="38">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2"/>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50">
      <o:colormru v:ext="edit" colors="#55824a,#48845c,#c0c579,#a5ac4a,#5a6c2e,#617c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3"/>
    <w:rsid w:val="000023E3"/>
    <w:rsid w:val="00005270"/>
    <w:rsid w:val="00007112"/>
    <w:rsid w:val="000179E5"/>
    <w:rsid w:val="00023221"/>
    <w:rsid w:val="00023CF3"/>
    <w:rsid w:val="00027054"/>
    <w:rsid w:val="00030224"/>
    <w:rsid w:val="00032928"/>
    <w:rsid w:val="000338AB"/>
    <w:rsid w:val="00043795"/>
    <w:rsid w:val="000444FE"/>
    <w:rsid w:val="00046521"/>
    <w:rsid w:val="00051D4F"/>
    <w:rsid w:val="00053980"/>
    <w:rsid w:val="0005437B"/>
    <w:rsid w:val="00061507"/>
    <w:rsid w:val="000649FA"/>
    <w:rsid w:val="00065323"/>
    <w:rsid w:val="00065DEE"/>
    <w:rsid w:val="00066709"/>
    <w:rsid w:val="00067BA3"/>
    <w:rsid w:val="00073628"/>
    <w:rsid w:val="0007515B"/>
    <w:rsid w:val="000756D5"/>
    <w:rsid w:val="0008304E"/>
    <w:rsid w:val="000944DF"/>
    <w:rsid w:val="000974AF"/>
    <w:rsid w:val="000A2729"/>
    <w:rsid w:val="000A279B"/>
    <w:rsid w:val="000A3484"/>
    <w:rsid w:val="000B1D56"/>
    <w:rsid w:val="000B2E98"/>
    <w:rsid w:val="000B41D4"/>
    <w:rsid w:val="000C150A"/>
    <w:rsid w:val="000C3F50"/>
    <w:rsid w:val="000C447D"/>
    <w:rsid w:val="000D2BDB"/>
    <w:rsid w:val="000D3EE0"/>
    <w:rsid w:val="000D6C31"/>
    <w:rsid w:val="000E02B4"/>
    <w:rsid w:val="000E0E25"/>
    <w:rsid w:val="000E4585"/>
    <w:rsid w:val="000F0621"/>
    <w:rsid w:val="000F3AE5"/>
    <w:rsid w:val="00103DDF"/>
    <w:rsid w:val="00107037"/>
    <w:rsid w:val="00110295"/>
    <w:rsid w:val="001215AC"/>
    <w:rsid w:val="0012317D"/>
    <w:rsid w:val="00123200"/>
    <w:rsid w:val="00124160"/>
    <w:rsid w:val="00125D3D"/>
    <w:rsid w:val="0012717F"/>
    <w:rsid w:val="001340EB"/>
    <w:rsid w:val="00134146"/>
    <w:rsid w:val="00142D3F"/>
    <w:rsid w:val="00143095"/>
    <w:rsid w:val="00150A36"/>
    <w:rsid w:val="00151FD5"/>
    <w:rsid w:val="00152FD8"/>
    <w:rsid w:val="00154139"/>
    <w:rsid w:val="001619FD"/>
    <w:rsid w:val="00165D06"/>
    <w:rsid w:val="001677F8"/>
    <w:rsid w:val="00170B88"/>
    <w:rsid w:val="00180FAC"/>
    <w:rsid w:val="001813BA"/>
    <w:rsid w:val="001855A7"/>
    <w:rsid w:val="00192818"/>
    <w:rsid w:val="001936C2"/>
    <w:rsid w:val="001A0C03"/>
    <w:rsid w:val="001A23E3"/>
    <w:rsid w:val="001A40C6"/>
    <w:rsid w:val="001A4B7C"/>
    <w:rsid w:val="001B5C4D"/>
    <w:rsid w:val="001C1109"/>
    <w:rsid w:val="001C2D89"/>
    <w:rsid w:val="001C584A"/>
    <w:rsid w:val="001C6C4C"/>
    <w:rsid w:val="001C727B"/>
    <w:rsid w:val="001D296C"/>
    <w:rsid w:val="001D513C"/>
    <w:rsid w:val="001D66B0"/>
    <w:rsid w:val="001E1CB0"/>
    <w:rsid w:val="001E4B80"/>
    <w:rsid w:val="001F23C0"/>
    <w:rsid w:val="001F251D"/>
    <w:rsid w:val="001F3726"/>
    <w:rsid w:val="001F3C29"/>
    <w:rsid w:val="001F5456"/>
    <w:rsid w:val="001F59AE"/>
    <w:rsid w:val="001F7A8D"/>
    <w:rsid w:val="00204F06"/>
    <w:rsid w:val="00205220"/>
    <w:rsid w:val="00217CEF"/>
    <w:rsid w:val="0022090F"/>
    <w:rsid w:val="00223A51"/>
    <w:rsid w:val="00223B49"/>
    <w:rsid w:val="00226866"/>
    <w:rsid w:val="0023157E"/>
    <w:rsid w:val="002329A0"/>
    <w:rsid w:val="00232C18"/>
    <w:rsid w:val="00234182"/>
    <w:rsid w:val="00241A90"/>
    <w:rsid w:val="00241FF1"/>
    <w:rsid w:val="00242424"/>
    <w:rsid w:val="00254C36"/>
    <w:rsid w:val="00255BE9"/>
    <w:rsid w:val="00255F33"/>
    <w:rsid w:val="00272BC8"/>
    <w:rsid w:val="002746F0"/>
    <w:rsid w:val="002760CA"/>
    <w:rsid w:val="002863D3"/>
    <w:rsid w:val="00287257"/>
    <w:rsid w:val="00290A63"/>
    <w:rsid w:val="002A0250"/>
    <w:rsid w:val="002A5B34"/>
    <w:rsid w:val="002C6D65"/>
    <w:rsid w:val="002D721C"/>
    <w:rsid w:val="002E36A3"/>
    <w:rsid w:val="002E59F7"/>
    <w:rsid w:val="002E7C62"/>
    <w:rsid w:val="002F766E"/>
    <w:rsid w:val="00301220"/>
    <w:rsid w:val="0030330A"/>
    <w:rsid w:val="003048A6"/>
    <w:rsid w:val="0031182A"/>
    <w:rsid w:val="00314AFD"/>
    <w:rsid w:val="00315826"/>
    <w:rsid w:val="00321EBE"/>
    <w:rsid w:val="003225F5"/>
    <w:rsid w:val="00323F54"/>
    <w:rsid w:val="00331418"/>
    <w:rsid w:val="003378E3"/>
    <w:rsid w:val="00342ACD"/>
    <w:rsid w:val="003440B2"/>
    <w:rsid w:val="003453D8"/>
    <w:rsid w:val="003457B9"/>
    <w:rsid w:val="003524DA"/>
    <w:rsid w:val="003560B6"/>
    <w:rsid w:val="003607B8"/>
    <w:rsid w:val="00363C08"/>
    <w:rsid w:val="00365F89"/>
    <w:rsid w:val="0036634A"/>
    <w:rsid w:val="00366E3E"/>
    <w:rsid w:val="0036725B"/>
    <w:rsid w:val="00370B00"/>
    <w:rsid w:val="00373B1F"/>
    <w:rsid w:val="003775EC"/>
    <w:rsid w:val="003835AC"/>
    <w:rsid w:val="00386E34"/>
    <w:rsid w:val="00386FE2"/>
    <w:rsid w:val="00391BA2"/>
    <w:rsid w:val="0039248F"/>
    <w:rsid w:val="00392ACA"/>
    <w:rsid w:val="0039350C"/>
    <w:rsid w:val="00395550"/>
    <w:rsid w:val="003A0ABA"/>
    <w:rsid w:val="003A0DFF"/>
    <w:rsid w:val="003A2B64"/>
    <w:rsid w:val="003A4EA9"/>
    <w:rsid w:val="003A6F31"/>
    <w:rsid w:val="003B2273"/>
    <w:rsid w:val="003B6392"/>
    <w:rsid w:val="003B71C5"/>
    <w:rsid w:val="003B7752"/>
    <w:rsid w:val="003C3D06"/>
    <w:rsid w:val="003C52AB"/>
    <w:rsid w:val="003C7685"/>
    <w:rsid w:val="003D37F5"/>
    <w:rsid w:val="003D3C8A"/>
    <w:rsid w:val="003D73F0"/>
    <w:rsid w:val="003E1867"/>
    <w:rsid w:val="003E27F5"/>
    <w:rsid w:val="003E30A2"/>
    <w:rsid w:val="003E3A0C"/>
    <w:rsid w:val="003E4314"/>
    <w:rsid w:val="003F1D3C"/>
    <w:rsid w:val="003F546C"/>
    <w:rsid w:val="003F6D2B"/>
    <w:rsid w:val="003F70A7"/>
    <w:rsid w:val="0040150F"/>
    <w:rsid w:val="00407D8C"/>
    <w:rsid w:val="00410055"/>
    <w:rsid w:val="00411548"/>
    <w:rsid w:val="00415343"/>
    <w:rsid w:val="00427177"/>
    <w:rsid w:val="00433FD9"/>
    <w:rsid w:val="004344FF"/>
    <w:rsid w:val="00437763"/>
    <w:rsid w:val="00437A1A"/>
    <w:rsid w:val="00446CB4"/>
    <w:rsid w:val="0045536D"/>
    <w:rsid w:val="00455427"/>
    <w:rsid w:val="00455481"/>
    <w:rsid w:val="004576F4"/>
    <w:rsid w:val="0046073D"/>
    <w:rsid w:val="004622E0"/>
    <w:rsid w:val="00466CE7"/>
    <w:rsid w:val="00467FED"/>
    <w:rsid w:val="00471A80"/>
    <w:rsid w:val="004733DC"/>
    <w:rsid w:val="00481232"/>
    <w:rsid w:val="004814EB"/>
    <w:rsid w:val="004844C6"/>
    <w:rsid w:val="00485A94"/>
    <w:rsid w:val="00490242"/>
    <w:rsid w:val="00494B83"/>
    <w:rsid w:val="00494E33"/>
    <w:rsid w:val="004A4427"/>
    <w:rsid w:val="004B034C"/>
    <w:rsid w:val="004B179F"/>
    <w:rsid w:val="004B2A8F"/>
    <w:rsid w:val="004C4968"/>
    <w:rsid w:val="004C4A2E"/>
    <w:rsid w:val="004C4F5E"/>
    <w:rsid w:val="004C67A8"/>
    <w:rsid w:val="004D1601"/>
    <w:rsid w:val="004D2DC6"/>
    <w:rsid w:val="004D3061"/>
    <w:rsid w:val="004D53C1"/>
    <w:rsid w:val="004E3D85"/>
    <w:rsid w:val="004E5064"/>
    <w:rsid w:val="004E57F1"/>
    <w:rsid w:val="004E7952"/>
    <w:rsid w:val="004F1143"/>
    <w:rsid w:val="004F1D57"/>
    <w:rsid w:val="004F1FF0"/>
    <w:rsid w:val="004F337A"/>
    <w:rsid w:val="004F3EE3"/>
    <w:rsid w:val="0050147C"/>
    <w:rsid w:val="00510CEE"/>
    <w:rsid w:val="00511FAB"/>
    <w:rsid w:val="00515782"/>
    <w:rsid w:val="00516297"/>
    <w:rsid w:val="005178C0"/>
    <w:rsid w:val="005232DB"/>
    <w:rsid w:val="00526164"/>
    <w:rsid w:val="00531316"/>
    <w:rsid w:val="0053442F"/>
    <w:rsid w:val="005357D3"/>
    <w:rsid w:val="00537437"/>
    <w:rsid w:val="00540C23"/>
    <w:rsid w:val="0054144B"/>
    <w:rsid w:val="00542414"/>
    <w:rsid w:val="005440AF"/>
    <w:rsid w:val="005505E9"/>
    <w:rsid w:val="00551F55"/>
    <w:rsid w:val="00552C42"/>
    <w:rsid w:val="005611A0"/>
    <w:rsid w:val="00566105"/>
    <w:rsid w:val="00566E35"/>
    <w:rsid w:val="0057044E"/>
    <w:rsid w:val="005733BA"/>
    <w:rsid w:val="00575762"/>
    <w:rsid w:val="00575CDE"/>
    <w:rsid w:val="00576C0A"/>
    <w:rsid w:val="005773AF"/>
    <w:rsid w:val="00581497"/>
    <w:rsid w:val="00584A41"/>
    <w:rsid w:val="00591051"/>
    <w:rsid w:val="005935ED"/>
    <w:rsid w:val="005951FF"/>
    <w:rsid w:val="00595795"/>
    <w:rsid w:val="00597FAF"/>
    <w:rsid w:val="005A6A66"/>
    <w:rsid w:val="005B5A7C"/>
    <w:rsid w:val="005B5D9C"/>
    <w:rsid w:val="005C239C"/>
    <w:rsid w:val="005C367F"/>
    <w:rsid w:val="005C4871"/>
    <w:rsid w:val="005C58E2"/>
    <w:rsid w:val="005E0144"/>
    <w:rsid w:val="005E3E80"/>
    <w:rsid w:val="005E6A35"/>
    <w:rsid w:val="005F0C72"/>
    <w:rsid w:val="005F0D89"/>
    <w:rsid w:val="005F28CB"/>
    <w:rsid w:val="005F294B"/>
    <w:rsid w:val="005F5746"/>
    <w:rsid w:val="006012D8"/>
    <w:rsid w:val="0060474A"/>
    <w:rsid w:val="00607986"/>
    <w:rsid w:val="00610214"/>
    <w:rsid w:val="00611E69"/>
    <w:rsid w:val="006125F6"/>
    <w:rsid w:val="00614B90"/>
    <w:rsid w:val="0061555C"/>
    <w:rsid w:val="0061560C"/>
    <w:rsid w:val="006157A3"/>
    <w:rsid w:val="0061699B"/>
    <w:rsid w:val="00616C95"/>
    <w:rsid w:val="00616F74"/>
    <w:rsid w:val="00620C87"/>
    <w:rsid w:val="0063156C"/>
    <w:rsid w:val="006335AB"/>
    <w:rsid w:val="00633B06"/>
    <w:rsid w:val="00633D8B"/>
    <w:rsid w:val="00640792"/>
    <w:rsid w:val="006448DD"/>
    <w:rsid w:val="00652354"/>
    <w:rsid w:val="00652BA0"/>
    <w:rsid w:val="00654ECB"/>
    <w:rsid w:val="00655581"/>
    <w:rsid w:val="00656ADC"/>
    <w:rsid w:val="00660C72"/>
    <w:rsid w:val="006613D7"/>
    <w:rsid w:val="00661943"/>
    <w:rsid w:val="006675C8"/>
    <w:rsid w:val="00671D9A"/>
    <w:rsid w:val="006723D4"/>
    <w:rsid w:val="0067405A"/>
    <w:rsid w:val="00680951"/>
    <w:rsid w:val="00683C37"/>
    <w:rsid w:val="0068674B"/>
    <w:rsid w:val="00686F58"/>
    <w:rsid w:val="00691245"/>
    <w:rsid w:val="006931F1"/>
    <w:rsid w:val="006939E5"/>
    <w:rsid w:val="006960A0"/>
    <w:rsid w:val="00697D80"/>
    <w:rsid w:val="006A027C"/>
    <w:rsid w:val="006A4669"/>
    <w:rsid w:val="006A6B38"/>
    <w:rsid w:val="006B03DB"/>
    <w:rsid w:val="006B4F4D"/>
    <w:rsid w:val="006B7587"/>
    <w:rsid w:val="006C393C"/>
    <w:rsid w:val="006C71F1"/>
    <w:rsid w:val="006D083C"/>
    <w:rsid w:val="006D107C"/>
    <w:rsid w:val="006D4203"/>
    <w:rsid w:val="006D64A3"/>
    <w:rsid w:val="006D65EC"/>
    <w:rsid w:val="006E5D1E"/>
    <w:rsid w:val="006F0EE1"/>
    <w:rsid w:val="006F2FF9"/>
    <w:rsid w:val="006F4263"/>
    <w:rsid w:val="006F6779"/>
    <w:rsid w:val="007000CF"/>
    <w:rsid w:val="007007AF"/>
    <w:rsid w:val="00702E5B"/>
    <w:rsid w:val="007079E6"/>
    <w:rsid w:val="00710B0F"/>
    <w:rsid w:val="00714ED4"/>
    <w:rsid w:val="007170AA"/>
    <w:rsid w:val="00717B51"/>
    <w:rsid w:val="007242EE"/>
    <w:rsid w:val="00727DF5"/>
    <w:rsid w:val="007306F5"/>
    <w:rsid w:val="00730A6C"/>
    <w:rsid w:val="00741F37"/>
    <w:rsid w:val="007435A8"/>
    <w:rsid w:val="00743C59"/>
    <w:rsid w:val="0074402C"/>
    <w:rsid w:val="00745820"/>
    <w:rsid w:val="00745AB8"/>
    <w:rsid w:val="0075437C"/>
    <w:rsid w:val="00770D87"/>
    <w:rsid w:val="00771BE1"/>
    <w:rsid w:val="007721D8"/>
    <w:rsid w:val="007733BE"/>
    <w:rsid w:val="007739AA"/>
    <w:rsid w:val="00777AD9"/>
    <w:rsid w:val="00777B52"/>
    <w:rsid w:val="00784896"/>
    <w:rsid w:val="00787018"/>
    <w:rsid w:val="00794EE3"/>
    <w:rsid w:val="007A1BF1"/>
    <w:rsid w:val="007A2634"/>
    <w:rsid w:val="007A2F41"/>
    <w:rsid w:val="007A3161"/>
    <w:rsid w:val="007A3206"/>
    <w:rsid w:val="007A5781"/>
    <w:rsid w:val="007B33CA"/>
    <w:rsid w:val="007B41E9"/>
    <w:rsid w:val="007B5E29"/>
    <w:rsid w:val="007B7394"/>
    <w:rsid w:val="007B7F4F"/>
    <w:rsid w:val="007C4178"/>
    <w:rsid w:val="007C4199"/>
    <w:rsid w:val="007C465A"/>
    <w:rsid w:val="007D098E"/>
    <w:rsid w:val="007D12DD"/>
    <w:rsid w:val="007D330B"/>
    <w:rsid w:val="007D482A"/>
    <w:rsid w:val="007D499F"/>
    <w:rsid w:val="007D4A5D"/>
    <w:rsid w:val="007D4DA8"/>
    <w:rsid w:val="007D6F53"/>
    <w:rsid w:val="007D7AC3"/>
    <w:rsid w:val="007E372D"/>
    <w:rsid w:val="007E70EB"/>
    <w:rsid w:val="007F317B"/>
    <w:rsid w:val="007F7E0A"/>
    <w:rsid w:val="00805A94"/>
    <w:rsid w:val="00810D80"/>
    <w:rsid w:val="00813660"/>
    <w:rsid w:val="00813716"/>
    <w:rsid w:val="00814232"/>
    <w:rsid w:val="00814F51"/>
    <w:rsid w:val="008162AE"/>
    <w:rsid w:val="00816BB0"/>
    <w:rsid w:val="00825404"/>
    <w:rsid w:val="00826060"/>
    <w:rsid w:val="00830E06"/>
    <w:rsid w:val="00831C9B"/>
    <w:rsid w:val="008339CD"/>
    <w:rsid w:val="00833E42"/>
    <w:rsid w:val="00836EC6"/>
    <w:rsid w:val="00850E9A"/>
    <w:rsid w:val="00851575"/>
    <w:rsid w:val="00856000"/>
    <w:rsid w:val="008564E1"/>
    <w:rsid w:val="00861BC4"/>
    <w:rsid w:val="00862914"/>
    <w:rsid w:val="00862AB3"/>
    <w:rsid w:val="008631EA"/>
    <w:rsid w:val="00864DAC"/>
    <w:rsid w:val="00870719"/>
    <w:rsid w:val="008828ED"/>
    <w:rsid w:val="00886EA1"/>
    <w:rsid w:val="00886FDF"/>
    <w:rsid w:val="0088748C"/>
    <w:rsid w:val="00892E11"/>
    <w:rsid w:val="00895D28"/>
    <w:rsid w:val="008A48DA"/>
    <w:rsid w:val="008A6D7E"/>
    <w:rsid w:val="008A757A"/>
    <w:rsid w:val="008B15DF"/>
    <w:rsid w:val="008B37D5"/>
    <w:rsid w:val="008B651E"/>
    <w:rsid w:val="008C007E"/>
    <w:rsid w:val="008C7952"/>
    <w:rsid w:val="008C7DB2"/>
    <w:rsid w:val="008D0E1E"/>
    <w:rsid w:val="008D1DF2"/>
    <w:rsid w:val="008D57AD"/>
    <w:rsid w:val="008E56EC"/>
    <w:rsid w:val="008E6D7A"/>
    <w:rsid w:val="008E7755"/>
    <w:rsid w:val="008F0DEA"/>
    <w:rsid w:val="008F2401"/>
    <w:rsid w:val="008F3A93"/>
    <w:rsid w:val="008F466A"/>
    <w:rsid w:val="00900489"/>
    <w:rsid w:val="009024C5"/>
    <w:rsid w:val="0090280C"/>
    <w:rsid w:val="00902ECC"/>
    <w:rsid w:val="00904E54"/>
    <w:rsid w:val="00905653"/>
    <w:rsid w:val="00906B6C"/>
    <w:rsid w:val="009123DC"/>
    <w:rsid w:val="00914A26"/>
    <w:rsid w:val="00916619"/>
    <w:rsid w:val="0091716C"/>
    <w:rsid w:val="009179B9"/>
    <w:rsid w:val="00920994"/>
    <w:rsid w:val="00921A1B"/>
    <w:rsid w:val="00922AF9"/>
    <w:rsid w:val="00930AF3"/>
    <w:rsid w:val="009310EE"/>
    <w:rsid w:val="00931FED"/>
    <w:rsid w:val="00932CE7"/>
    <w:rsid w:val="009352FC"/>
    <w:rsid w:val="0094388A"/>
    <w:rsid w:val="00944EDA"/>
    <w:rsid w:val="00946FD1"/>
    <w:rsid w:val="00947A64"/>
    <w:rsid w:val="00950D11"/>
    <w:rsid w:val="00953600"/>
    <w:rsid w:val="00963567"/>
    <w:rsid w:val="00963E6A"/>
    <w:rsid w:val="009651A9"/>
    <w:rsid w:val="00966DC1"/>
    <w:rsid w:val="009732A8"/>
    <w:rsid w:val="00976135"/>
    <w:rsid w:val="00976CF4"/>
    <w:rsid w:val="009808D2"/>
    <w:rsid w:val="00991372"/>
    <w:rsid w:val="00992D48"/>
    <w:rsid w:val="00995AA2"/>
    <w:rsid w:val="00996D12"/>
    <w:rsid w:val="009A412C"/>
    <w:rsid w:val="009B3D4A"/>
    <w:rsid w:val="009B3FF0"/>
    <w:rsid w:val="009B4B6D"/>
    <w:rsid w:val="009B4EC8"/>
    <w:rsid w:val="009B7594"/>
    <w:rsid w:val="009B7619"/>
    <w:rsid w:val="009C5943"/>
    <w:rsid w:val="009C7E4E"/>
    <w:rsid w:val="009D6876"/>
    <w:rsid w:val="009D6F36"/>
    <w:rsid w:val="009F22BE"/>
    <w:rsid w:val="009F4534"/>
    <w:rsid w:val="009F74CD"/>
    <w:rsid w:val="00A00712"/>
    <w:rsid w:val="00A06A0A"/>
    <w:rsid w:val="00A071F3"/>
    <w:rsid w:val="00A105E7"/>
    <w:rsid w:val="00A251EC"/>
    <w:rsid w:val="00A274BC"/>
    <w:rsid w:val="00A32460"/>
    <w:rsid w:val="00A32D81"/>
    <w:rsid w:val="00A32DA9"/>
    <w:rsid w:val="00A37DB6"/>
    <w:rsid w:val="00A42BE0"/>
    <w:rsid w:val="00A44F6E"/>
    <w:rsid w:val="00A4606B"/>
    <w:rsid w:val="00A47139"/>
    <w:rsid w:val="00A4735C"/>
    <w:rsid w:val="00A51B99"/>
    <w:rsid w:val="00A530FE"/>
    <w:rsid w:val="00A553CB"/>
    <w:rsid w:val="00A5770F"/>
    <w:rsid w:val="00A57D21"/>
    <w:rsid w:val="00A611E2"/>
    <w:rsid w:val="00A62993"/>
    <w:rsid w:val="00A629D1"/>
    <w:rsid w:val="00A64ADD"/>
    <w:rsid w:val="00A93BCC"/>
    <w:rsid w:val="00A941D0"/>
    <w:rsid w:val="00A94D96"/>
    <w:rsid w:val="00A95DF1"/>
    <w:rsid w:val="00AA12D2"/>
    <w:rsid w:val="00AA2ACA"/>
    <w:rsid w:val="00AA4EBC"/>
    <w:rsid w:val="00AA53F6"/>
    <w:rsid w:val="00AA7450"/>
    <w:rsid w:val="00AB0AE2"/>
    <w:rsid w:val="00AB6230"/>
    <w:rsid w:val="00AB6626"/>
    <w:rsid w:val="00AB7567"/>
    <w:rsid w:val="00AB787A"/>
    <w:rsid w:val="00AC0278"/>
    <w:rsid w:val="00AC49E3"/>
    <w:rsid w:val="00AC5948"/>
    <w:rsid w:val="00AC5C4B"/>
    <w:rsid w:val="00AC6589"/>
    <w:rsid w:val="00AC66E9"/>
    <w:rsid w:val="00AC7094"/>
    <w:rsid w:val="00AD40E3"/>
    <w:rsid w:val="00AE1630"/>
    <w:rsid w:val="00AE2DFF"/>
    <w:rsid w:val="00AE40C5"/>
    <w:rsid w:val="00AE556D"/>
    <w:rsid w:val="00AE644F"/>
    <w:rsid w:val="00B04DAB"/>
    <w:rsid w:val="00B06064"/>
    <w:rsid w:val="00B062E6"/>
    <w:rsid w:val="00B1032C"/>
    <w:rsid w:val="00B12A08"/>
    <w:rsid w:val="00B21246"/>
    <w:rsid w:val="00B24E7F"/>
    <w:rsid w:val="00B2659E"/>
    <w:rsid w:val="00B32D56"/>
    <w:rsid w:val="00B35C12"/>
    <w:rsid w:val="00B51241"/>
    <w:rsid w:val="00B51DE3"/>
    <w:rsid w:val="00B52724"/>
    <w:rsid w:val="00B5310B"/>
    <w:rsid w:val="00B55D0D"/>
    <w:rsid w:val="00B5768D"/>
    <w:rsid w:val="00B57C44"/>
    <w:rsid w:val="00B60584"/>
    <w:rsid w:val="00B607AB"/>
    <w:rsid w:val="00B6258F"/>
    <w:rsid w:val="00B63966"/>
    <w:rsid w:val="00B67D22"/>
    <w:rsid w:val="00B7081A"/>
    <w:rsid w:val="00B71E44"/>
    <w:rsid w:val="00B80E16"/>
    <w:rsid w:val="00B860B2"/>
    <w:rsid w:val="00B96042"/>
    <w:rsid w:val="00B96AD6"/>
    <w:rsid w:val="00BA0610"/>
    <w:rsid w:val="00BA146E"/>
    <w:rsid w:val="00BA5B1F"/>
    <w:rsid w:val="00BB1C0D"/>
    <w:rsid w:val="00BC2D95"/>
    <w:rsid w:val="00BC4A0F"/>
    <w:rsid w:val="00BC684C"/>
    <w:rsid w:val="00BD65E0"/>
    <w:rsid w:val="00BE4097"/>
    <w:rsid w:val="00BF22E0"/>
    <w:rsid w:val="00BF6000"/>
    <w:rsid w:val="00BF7391"/>
    <w:rsid w:val="00C01571"/>
    <w:rsid w:val="00C018C4"/>
    <w:rsid w:val="00C023DA"/>
    <w:rsid w:val="00C027B1"/>
    <w:rsid w:val="00C06CDD"/>
    <w:rsid w:val="00C07AB2"/>
    <w:rsid w:val="00C1108C"/>
    <w:rsid w:val="00C13791"/>
    <w:rsid w:val="00C1451E"/>
    <w:rsid w:val="00C21080"/>
    <w:rsid w:val="00C255CF"/>
    <w:rsid w:val="00C3004C"/>
    <w:rsid w:val="00C319A6"/>
    <w:rsid w:val="00C3254B"/>
    <w:rsid w:val="00C34C0D"/>
    <w:rsid w:val="00C44634"/>
    <w:rsid w:val="00C46CD0"/>
    <w:rsid w:val="00C50C41"/>
    <w:rsid w:val="00C510B3"/>
    <w:rsid w:val="00C535AB"/>
    <w:rsid w:val="00C60C52"/>
    <w:rsid w:val="00C62810"/>
    <w:rsid w:val="00C67120"/>
    <w:rsid w:val="00C71DD8"/>
    <w:rsid w:val="00C760BF"/>
    <w:rsid w:val="00C81C69"/>
    <w:rsid w:val="00C877D3"/>
    <w:rsid w:val="00C9081B"/>
    <w:rsid w:val="00C91063"/>
    <w:rsid w:val="00C943E2"/>
    <w:rsid w:val="00C9633E"/>
    <w:rsid w:val="00CA1064"/>
    <w:rsid w:val="00CA1240"/>
    <w:rsid w:val="00CA43F6"/>
    <w:rsid w:val="00CA567F"/>
    <w:rsid w:val="00CA79A8"/>
    <w:rsid w:val="00CB37FC"/>
    <w:rsid w:val="00CB4B08"/>
    <w:rsid w:val="00CB7401"/>
    <w:rsid w:val="00CC09C1"/>
    <w:rsid w:val="00CC40B8"/>
    <w:rsid w:val="00CC47BD"/>
    <w:rsid w:val="00CC5AA7"/>
    <w:rsid w:val="00CC7A24"/>
    <w:rsid w:val="00CD3541"/>
    <w:rsid w:val="00CD382E"/>
    <w:rsid w:val="00CD7556"/>
    <w:rsid w:val="00CE135B"/>
    <w:rsid w:val="00CE5E4C"/>
    <w:rsid w:val="00CF09D1"/>
    <w:rsid w:val="00CF354F"/>
    <w:rsid w:val="00CF659C"/>
    <w:rsid w:val="00CF7431"/>
    <w:rsid w:val="00D0367F"/>
    <w:rsid w:val="00D03DD6"/>
    <w:rsid w:val="00D07855"/>
    <w:rsid w:val="00D11492"/>
    <w:rsid w:val="00D14C31"/>
    <w:rsid w:val="00D16E24"/>
    <w:rsid w:val="00D21EA8"/>
    <w:rsid w:val="00D229C8"/>
    <w:rsid w:val="00D22B6D"/>
    <w:rsid w:val="00D25574"/>
    <w:rsid w:val="00D261E6"/>
    <w:rsid w:val="00D32F44"/>
    <w:rsid w:val="00D332DE"/>
    <w:rsid w:val="00D34C16"/>
    <w:rsid w:val="00D34CCB"/>
    <w:rsid w:val="00D34DA7"/>
    <w:rsid w:val="00D4320B"/>
    <w:rsid w:val="00D43EEA"/>
    <w:rsid w:val="00D44D6D"/>
    <w:rsid w:val="00D5076C"/>
    <w:rsid w:val="00D516EA"/>
    <w:rsid w:val="00D51E31"/>
    <w:rsid w:val="00D52A0B"/>
    <w:rsid w:val="00D52C1B"/>
    <w:rsid w:val="00D55A1F"/>
    <w:rsid w:val="00D61694"/>
    <w:rsid w:val="00D63789"/>
    <w:rsid w:val="00D70465"/>
    <w:rsid w:val="00D704DA"/>
    <w:rsid w:val="00D75F1E"/>
    <w:rsid w:val="00D76C5D"/>
    <w:rsid w:val="00D84796"/>
    <w:rsid w:val="00D9192B"/>
    <w:rsid w:val="00D934C8"/>
    <w:rsid w:val="00D97132"/>
    <w:rsid w:val="00D97D43"/>
    <w:rsid w:val="00DA05E0"/>
    <w:rsid w:val="00DA1A1A"/>
    <w:rsid w:val="00DA1E1D"/>
    <w:rsid w:val="00DA3C4C"/>
    <w:rsid w:val="00DA6257"/>
    <w:rsid w:val="00DA6606"/>
    <w:rsid w:val="00DA7946"/>
    <w:rsid w:val="00DB3718"/>
    <w:rsid w:val="00DB3DDC"/>
    <w:rsid w:val="00DB5125"/>
    <w:rsid w:val="00DB7AC9"/>
    <w:rsid w:val="00DB7CB5"/>
    <w:rsid w:val="00DC25BA"/>
    <w:rsid w:val="00DC5F8C"/>
    <w:rsid w:val="00DC769E"/>
    <w:rsid w:val="00DD329D"/>
    <w:rsid w:val="00DD6A79"/>
    <w:rsid w:val="00DE26E6"/>
    <w:rsid w:val="00DF305A"/>
    <w:rsid w:val="00E012E7"/>
    <w:rsid w:val="00E018CD"/>
    <w:rsid w:val="00E03E75"/>
    <w:rsid w:val="00E244C8"/>
    <w:rsid w:val="00E24A93"/>
    <w:rsid w:val="00E357DD"/>
    <w:rsid w:val="00E37177"/>
    <w:rsid w:val="00E419D1"/>
    <w:rsid w:val="00E41F0A"/>
    <w:rsid w:val="00E426E0"/>
    <w:rsid w:val="00E42DBE"/>
    <w:rsid w:val="00E45A08"/>
    <w:rsid w:val="00E46EC2"/>
    <w:rsid w:val="00E52360"/>
    <w:rsid w:val="00E553EB"/>
    <w:rsid w:val="00E561F5"/>
    <w:rsid w:val="00E56327"/>
    <w:rsid w:val="00E61B3A"/>
    <w:rsid w:val="00E66EFB"/>
    <w:rsid w:val="00E71229"/>
    <w:rsid w:val="00E828BE"/>
    <w:rsid w:val="00E83D34"/>
    <w:rsid w:val="00E83E8B"/>
    <w:rsid w:val="00E85290"/>
    <w:rsid w:val="00EA1D15"/>
    <w:rsid w:val="00EA58FF"/>
    <w:rsid w:val="00EB08BE"/>
    <w:rsid w:val="00EB1575"/>
    <w:rsid w:val="00EB29EC"/>
    <w:rsid w:val="00EB35FC"/>
    <w:rsid w:val="00EB3857"/>
    <w:rsid w:val="00EB75A2"/>
    <w:rsid w:val="00EC02F6"/>
    <w:rsid w:val="00EC430E"/>
    <w:rsid w:val="00EC789C"/>
    <w:rsid w:val="00EE05B7"/>
    <w:rsid w:val="00EE430B"/>
    <w:rsid w:val="00EE574D"/>
    <w:rsid w:val="00EE58A9"/>
    <w:rsid w:val="00EF0BA0"/>
    <w:rsid w:val="00EF23F7"/>
    <w:rsid w:val="00EF2DA4"/>
    <w:rsid w:val="00EF5123"/>
    <w:rsid w:val="00EF6B6F"/>
    <w:rsid w:val="00F03025"/>
    <w:rsid w:val="00F044BF"/>
    <w:rsid w:val="00F114C4"/>
    <w:rsid w:val="00F147BA"/>
    <w:rsid w:val="00F1611F"/>
    <w:rsid w:val="00F220CD"/>
    <w:rsid w:val="00F242F1"/>
    <w:rsid w:val="00F26AF7"/>
    <w:rsid w:val="00F27993"/>
    <w:rsid w:val="00F33420"/>
    <w:rsid w:val="00F42DE2"/>
    <w:rsid w:val="00F45327"/>
    <w:rsid w:val="00F45B89"/>
    <w:rsid w:val="00F4684E"/>
    <w:rsid w:val="00F534BF"/>
    <w:rsid w:val="00F545CB"/>
    <w:rsid w:val="00F566D8"/>
    <w:rsid w:val="00F6022A"/>
    <w:rsid w:val="00F6490E"/>
    <w:rsid w:val="00F669B4"/>
    <w:rsid w:val="00F701BA"/>
    <w:rsid w:val="00F715A7"/>
    <w:rsid w:val="00F7265C"/>
    <w:rsid w:val="00F77F1F"/>
    <w:rsid w:val="00F83FB0"/>
    <w:rsid w:val="00F84931"/>
    <w:rsid w:val="00F8564F"/>
    <w:rsid w:val="00F90D31"/>
    <w:rsid w:val="00F92423"/>
    <w:rsid w:val="00F94740"/>
    <w:rsid w:val="00FA16A3"/>
    <w:rsid w:val="00FA1B8A"/>
    <w:rsid w:val="00FA6A1D"/>
    <w:rsid w:val="00FA78B5"/>
    <w:rsid w:val="00FB3E81"/>
    <w:rsid w:val="00FB3F69"/>
    <w:rsid w:val="00FB5172"/>
    <w:rsid w:val="00FC41DF"/>
    <w:rsid w:val="00FD046F"/>
    <w:rsid w:val="00FD2AB7"/>
    <w:rsid w:val="00FD390A"/>
    <w:rsid w:val="00FD4033"/>
    <w:rsid w:val="00FD48C2"/>
    <w:rsid w:val="00FE03AA"/>
    <w:rsid w:val="00FE131C"/>
    <w:rsid w:val="00FE2CAC"/>
    <w:rsid w:val="00FE325A"/>
    <w:rsid w:val="00FF03C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55824a,#48845c,#c0c579,#a5ac4a,#5a6c2e,#617c30"/>
    </o:shapedefaults>
    <o:shapelayout v:ext="edit">
      <o:idmap v:ext="edit" data="1"/>
    </o:shapelayout>
  </w:shapeDefaults>
  <w:decimalSymbol w:val=","/>
  <w:listSeparator w:val=";"/>
  <w14:docId w14:val="28BA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7763"/>
    <w:pPr>
      <w:jc w:val="both"/>
    </w:pPr>
    <w:rPr>
      <w:sz w:val="24"/>
      <w:szCs w:val="24"/>
      <w:lang w:val="en-US" w:eastAsia="en-US"/>
    </w:rPr>
  </w:style>
  <w:style w:type="paragraph" w:styleId="Heading1">
    <w:name w:val="heading 1"/>
    <w:aliases w:val="Heading U,Titre Partie,h1,H1,H11,Œ©o‚µ 1,?co??E 1,뙥,?c,?co?ƒÊ 1,?,Œ,título 1,DO NOT USE_h1,Heading,Œ©"/>
    <w:basedOn w:val="Normal"/>
    <w:next w:val="Normal"/>
    <w:link w:val="Heading1Char"/>
    <w:autoRedefine/>
    <w:uiPriority w:val="9"/>
    <w:qFormat/>
    <w:rsid w:val="00217CEF"/>
    <w:pPr>
      <w:keepNext/>
      <w:numPr>
        <w:numId w:val="27"/>
      </w:numPr>
      <w:spacing w:before="240" w:after="60"/>
      <w:outlineLvl w:val="0"/>
    </w:pPr>
    <w:rPr>
      <w:rFonts w:cs="Arial"/>
      <w:b/>
      <w:bCs/>
      <w:kern w:val="32"/>
      <w:sz w:val="32"/>
      <w:szCs w:val="32"/>
    </w:rPr>
  </w:style>
  <w:style w:type="paragraph" w:styleId="Heading2">
    <w:name w:val="heading 2"/>
    <w:aliases w:val="H2,H21,Œ©o‚µ 2,h2,?co??E 2,뙥2,?c1,?co?ƒÊ 2,?2,Œ1,Œ2,Œ©2,DO NOT USE_h2,título 2,Œ©1,Œ©_o‚µ 2,2,Header 2,2nd level"/>
    <w:basedOn w:val="Heading1"/>
    <w:next w:val="Normal"/>
    <w:link w:val="Heading2Char"/>
    <w:autoRedefine/>
    <w:uiPriority w:val="99"/>
    <w:qFormat/>
    <w:rsid w:val="008E56EC"/>
    <w:pPr>
      <w:numPr>
        <w:ilvl w:val="1"/>
      </w:numPr>
      <w:tabs>
        <w:tab w:val="left" w:pos="709"/>
      </w:tabs>
      <w:spacing w:before="120"/>
      <w:ind w:left="357" w:hanging="357"/>
      <w:jc w:val="left"/>
      <w:outlineLvl w:val="1"/>
    </w:pPr>
    <w:rPr>
      <w:rFonts w:cs="Times New Roman"/>
      <w:smallCaps/>
      <w:color w:val="627C79"/>
      <w:kern w:val="0"/>
      <w:szCs w:val="20"/>
      <w:lang w:eastAsia="fr-FR"/>
    </w:rPr>
  </w:style>
  <w:style w:type="paragraph" w:styleId="Heading30">
    <w:name w:val="heading 3"/>
    <w:aliases w:val="h3,H3,H31,Org Heading 1"/>
    <w:basedOn w:val="Normal"/>
    <w:next w:val="Normal"/>
    <w:link w:val="Heading3Char"/>
    <w:autoRedefine/>
    <w:uiPriority w:val="99"/>
    <w:qFormat/>
    <w:rsid w:val="003F1D3C"/>
    <w:pPr>
      <w:keepNext/>
      <w:numPr>
        <w:ilvl w:val="2"/>
        <w:numId w:val="27"/>
      </w:numPr>
      <w:spacing w:before="240" w:after="60"/>
      <w:outlineLvl w:val="2"/>
    </w:pPr>
    <w:rPr>
      <w:b/>
      <w:bCs/>
      <w:color w:val="5A6C2E"/>
      <w:sz w:val="26"/>
      <w:szCs w:val="26"/>
    </w:rPr>
  </w:style>
  <w:style w:type="paragraph" w:styleId="Heading4">
    <w:name w:val="heading 4"/>
    <w:aliases w:val="h4,H4,H41,Org Heading 2"/>
    <w:basedOn w:val="Heading30"/>
    <w:next w:val="P1"/>
    <w:link w:val="Heading4Char"/>
    <w:autoRedefine/>
    <w:uiPriority w:val="99"/>
    <w:qFormat/>
    <w:rsid w:val="003F1D3C"/>
    <w:pPr>
      <w:numPr>
        <w:ilvl w:val="0"/>
        <w:numId w:val="0"/>
      </w:numPr>
      <w:tabs>
        <w:tab w:val="left" w:pos="709"/>
      </w:tabs>
      <w:spacing w:before="80" w:after="120"/>
      <w:jc w:val="left"/>
      <w:outlineLvl w:val="3"/>
    </w:pPr>
    <w:rPr>
      <w:smallCaps/>
      <w:color w:val="34564B"/>
      <w:sz w:val="24"/>
      <w:szCs w:val="20"/>
      <w:lang w:eastAsia="fr-FR"/>
    </w:rPr>
  </w:style>
  <w:style w:type="paragraph" w:styleId="Heading5">
    <w:name w:val="heading 5"/>
    <w:aliases w:val="h5,H5,H51,DO NOT USE_h5"/>
    <w:basedOn w:val="Normal"/>
    <w:next w:val="P1"/>
    <w:link w:val="Heading5Char"/>
    <w:autoRedefine/>
    <w:uiPriority w:val="99"/>
    <w:qFormat/>
    <w:rsid w:val="003F1D3C"/>
    <w:pPr>
      <w:spacing w:before="80" w:after="120"/>
      <w:jc w:val="left"/>
      <w:outlineLvl w:val="4"/>
    </w:pPr>
    <w:rPr>
      <w:b/>
      <w:color w:val="4F532B"/>
      <w:szCs w:val="20"/>
      <w:lang w:val="en-GB" w:eastAsia="fr-FR"/>
    </w:rPr>
  </w:style>
  <w:style w:type="paragraph" w:styleId="Heading6">
    <w:name w:val="heading 6"/>
    <w:aliases w:val="h6,H6,H61"/>
    <w:basedOn w:val="Heading5"/>
    <w:next w:val="P1"/>
    <w:link w:val="Heading6Char"/>
    <w:uiPriority w:val="99"/>
    <w:qFormat/>
    <w:rsid w:val="003F1D3C"/>
    <w:pPr>
      <w:spacing w:before="60" w:after="60"/>
      <w:outlineLvl w:val="5"/>
    </w:pPr>
    <w:rPr>
      <w:b w:val="0"/>
      <w:i/>
    </w:rPr>
  </w:style>
  <w:style w:type="paragraph" w:styleId="Heading7">
    <w:name w:val="heading 7"/>
    <w:basedOn w:val="Normal"/>
    <w:next w:val="P1"/>
    <w:link w:val="Heading7Char"/>
    <w:uiPriority w:val="99"/>
    <w:qFormat/>
    <w:rsid w:val="003048A6"/>
    <w:pPr>
      <w:numPr>
        <w:ilvl w:val="6"/>
        <w:numId w:val="27"/>
      </w:numPr>
      <w:spacing w:before="240" w:after="60"/>
      <w:jc w:val="left"/>
      <w:outlineLvl w:val="6"/>
    </w:pPr>
    <w:rPr>
      <w:sz w:val="20"/>
      <w:szCs w:val="20"/>
      <w:lang w:eastAsia="fr-FR"/>
    </w:rPr>
  </w:style>
  <w:style w:type="paragraph" w:styleId="Heading8">
    <w:name w:val="heading 8"/>
    <w:basedOn w:val="Normal"/>
    <w:next w:val="P1"/>
    <w:link w:val="Heading8Char"/>
    <w:uiPriority w:val="99"/>
    <w:qFormat/>
    <w:rsid w:val="003048A6"/>
    <w:pPr>
      <w:numPr>
        <w:ilvl w:val="7"/>
        <w:numId w:val="27"/>
      </w:numPr>
      <w:spacing w:before="240" w:after="60"/>
      <w:jc w:val="left"/>
      <w:outlineLvl w:val="7"/>
    </w:pPr>
    <w:rPr>
      <w:i/>
      <w:sz w:val="20"/>
      <w:szCs w:val="20"/>
      <w:lang w:eastAsia="fr-FR"/>
    </w:rPr>
  </w:style>
  <w:style w:type="paragraph" w:styleId="Heading9">
    <w:name w:val="heading 9"/>
    <w:basedOn w:val="Normal"/>
    <w:next w:val="P1"/>
    <w:link w:val="Heading9Char"/>
    <w:uiPriority w:val="99"/>
    <w:qFormat/>
    <w:rsid w:val="003048A6"/>
    <w:pPr>
      <w:numPr>
        <w:ilvl w:val="8"/>
        <w:numId w:val="27"/>
      </w:numPr>
      <w:jc w:val="left"/>
      <w:outlineLvl w:val="8"/>
    </w:pPr>
    <w:rPr>
      <w:i/>
      <w:sz w:val="22"/>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Titre Partie Char,h1 Char,H1 Char,H11 Char,Œ©o‚µ 1 Char,?co??E 1 Char,뙥 Char,?c Char,?co?ƒÊ 1 Char,? Char,Œ Char,título 1 Char,DO NOT USE_h1 Char,Heading Char,Œ© Char"/>
    <w:link w:val="Heading1"/>
    <w:uiPriority w:val="9"/>
    <w:locked/>
    <w:rsid w:val="00217CEF"/>
    <w:rPr>
      <w:rFonts w:cs="Arial"/>
      <w:b/>
      <w:bCs/>
      <w:kern w:val="32"/>
      <w:sz w:val="32"/>
      <w:szCs w:val="32"/>
      <w:lang w:val="en-US" w:eastAsia="en-US"/>
    </w:rPr>
  </w:style>
  <w:style w:type="character" w:customStyle="1" w:styleId="Heading2Char">
    <w:name w:val="Heading 2 Char"/>
    <w:aliases w:val="H2 Char,H21 Char,Œ©o‚µ 2 Char,h2 Char,?co??E 2 Char,뙥2 Char,?c1 Char,?co?ƒÊ 2 Char,?2 Char,Œ1 Char,Œ2 Char,Œ©2 Char,DO NOT USE_h2 Char,título 2 Char,Œ©1 Char,Œ©_o‚µ 2 Char,2 Char,Header 2 Char,2nd level Char"/>
    <w:link w:val="Heading2"/>
    <w:uiPriority w:val="99"/>
    <w:locked/>
    <w:rsid w:val="008E56EC"/>
    <w:rPr>
      <w:b/>
      <w:bCs/>
      <w:smallCaps/>
      <w:color w:val="627C79"/>
      <w:sz w:val="32"/>
      <w:lang w:val="en-US" w:eastAsia="fr-FR"/>
    </w:rPr>
  </w:style>
  <w:style w:type="character" w:customStyle="1" w:styleId="Heading3Char">
    <w:name w:val="Heading 3 Char"/>
    <w:aliases w:val="h3 Char,H3 Char,H31 Char,Org Heading 1 Char"/>
    <w:link w:val="Heading30"/>
    <w:uiPriority w:val="99"/>
    <w:locked/>
    <w:rsid w:val="003F1D3C"/>
    <w:rPr>
      <w:b/>
      <w:bCs/>
      <w:color w:val="5A6C2E"/>
      <w:sz w:val="26"/>
      <w:szCs w:val="26"/>
      <w:lang w:val="en-US" w:eastAsia="en-US"/>
    </w:rPr>
  </w:style>
  <w:style w:type="character" w:customStyle="1" w:styleId="Heading4Char">
    <w:name w:val="Heading 4 Char"/>
    <w:aliases w:val="h4 Char,H4 Char,H41 Char,Org Heading 2 Char"/>
    <w:link w:val="Heading4"/>
    <w:uiPriority w:val="99"/>
    <w:locked/>
    <w:rsid w:val="003F1D3C"/>
    <w:rPr>
      <w:b/>
      <w:bCs/>
      <w:smallCaps/>
      <w:color w:val="34564B"/>
      <w:sz w:val="24"/>
      <w:lang w:val="en-US" w:eastAsia="fr-FR"/>
    </w:rPr>
  </w:style>
  <w:style w:type="character" w:customStyle="1" w:styleId="Heading5Char">
    <w:name w:val="Heading 5 Char"/>
    <w:aliases w:val="h5 Char,H5 Char,H51 Char,DO NOT USE_h5 Char"/>
    <w:link w:val="Heading5"/>
    <w:uiPriority w:val="99"/>
    <w:locked/>
    <w:rsid w:val="007B7F4F"/>
    <w:rPr>
      <w:b/>
      <w:color w:val="4F532B"/>
      <w:sz w:val="24"/>
      <w:lang w:val="en-GB" w:eastAsia="fr-FR"/>
    </w:rPr>
  </w:style>
  <w:style w:type="character" w:customStyle="1" w:styleId="Heading6Char">
    <w:name w:val="Heading 6 Char"/>
    <w:aliases w:val="h6 Char,H6 Char,H61 Char"/>
    <w:link w:val="Heading6"/>
    <w:uiPriority w:val="99"/>
    <w:locked/>
    <w:rPr>
      <w:i/>
      <w:color w:val="4F532B"/>
      <w:sz w:val="24"/>
      <w:lang w:val="en-GB" w:eastAsia="fr-FR"/>
    </w:rPr>
  </w:style>
  <w:style w:type="character" w:customStyle="1" w:styleId="Heading7Char">
    <w:name w:val="Heading 7 Char"/>
    <w:link w:val="Heading7"/>
    <w:uiPriority w:val="99"/>
    <w:locked/>
    <w:rPr>
      <w:lang w:val="en-US" w:eastAsia="fr-FR"/>
    </w:rPr>
  </w:style>
  <w:style w:type="character" w:customStyle="1" w:styleId="Heading8Char">
    <w:name w:val="Heading 8 Char"/>
    <w:link w:val="Heading8"/>
    <w:uiPriority w:val="99"/>
    <w:locked/>
    <w:rPr>
      <w:i/>
      <w:lang w:val="en-US" w:eastAsia="fr-FR"/>
    </w:rPr>
  </w:style>
  <w:style w:type="character" w:customStyle="1" w:styleId="Heading9Char">
    <w:name w:val="Heading 9 Char"/>
    <w:link w:val="Heading9"/>
    <w:uiPriority w:val="99"/>
    <w:locked/>
    <w:rPr>
      <w:i/>
      <w:sz w:val="22"/>
      <w:lang w:val="en-US" w:eastAsia="fr-FR"/>
    </w:rPr>
  </w:style>
  <w:style w:type="character" w:styleId="PageNumber">
    <w:name w:val="page number"/>
    <w:uiPriority w:val="99"/>
    <w:rsid w:val="00437763"/>
    <w:rPr>
      <w:rFonts w:cs="Times New Roman"/>
    </w:rPr>
  </w:style>
  <w:style w:type="paragraph" w:styleId="Header">
    <w:name w:val="header"/>
    <w:basedOn w:val="Normal"/>
    <w:link w:val="HeaderChar"/>
    <w:uiPriority w:val="99"/>
    <w:rsid w:val="00437763"/>
    <w:pPr>
      <w:tabs>
        <w:tab w:val="center" w:pos="4320"/>
        <w:tab w:val="right" w:pos="8640"/>
      </w:tabs>
    </w:pPr>
    <w:rPr>
      <w:rFonts w:ascii="Tahoma" w:hAnsi="Tahoma"/>
      <w:b/>
      <w:sz w:val="16"/>
    </w:rPr>
  </w:style>
  <w:style w:type="character" w:customStyle="1" w:styleId="HeaderChar">
    <w:name w:val="Header Char"/>
    <w:link w:val="Header"/>
    <w:uiPriority w:val="99"/>
    <w:semiHidden/>
    <w:locked/>
    <w:rPr>
      <w:rFonts w:cs="Times New Roman"/>
      <w:sz w:val="24"/>
      <w:szCs w:val="24"/>
      <w:lang w:val="en-US" w:eastAsia="en-US"/>
    </w:rPr>
  </w:style>
  <w:style w:type="paragraph" w:styleId="Footer">
    <w:name w:val="footer"/>
    <w:basedOn w:val="Normal"/>
    <w:link w:val="FooterChar"/>
    <w:uiPriority w:val="99"/>
    <w:rsid w:val="00437763"/>
    <w:pPr>
      <w:tabs>
        <w:tab w:val="center" w:pos="4320"/>
        <w:tab w:val="right" w:pos="8640"/>
      </w:tabs>
    </w:pPr>
    <w:rPr>
      <w:rFonts w:ascii="Tahoma" w:hAnsi="Tahoma"/>
      <w:b/>
      <w:sz w:val="16"/>
    </w:rPr>
  </w:style>
  <w:style w:type="character" w:customStyle="1" w:styleId="FooterChar">
    <w:name w:val="Footer Char"/>
    <w:link w:val="Footer"/>
    <w:uiPriority w:val="99"/>
    <w:semiHidden/>
    <w:locked/>
    <w:rPr>
      <w:rFonts w:cs="Times New Roman"/>
      <w:sz w:val="24"/>
      <w:szCs w:val="24"/>
      <w:lang w:val="en-US" w:eastAsia="en-US"/>
    </w:rPr>
  </w:style>
  <w:style w:type="table" w:styleId="TableGrid">
    <w:name w:val="Table Grid"/>
    <w:basedOn w:val="TableNormal"/>
    <w:rsid w:val="0043776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Property">
    <w:name w:val="Document Property"/>
    <w:basedOn w:val="Normal"/>
    <w:uiPriority w:val="99"/>
    <w:rsid w:val="00437763"/>
    <w:rPr>
      <w:rFonts w:ascii="Arial" w:hAnsi="Arial"/>
      <w:sz w:val="20"/>
    </w:rPr>
  </w:style>
  <w:style w:type="paragraph" w:customStyle="1" w:styleId="DocumentPropertyTitle">
    <w:name w:val="Document Property Title"/>
    <w:basedOn w:val="DocumentProperty"/>
    <w:uiPriority w:val="99"/>
    <w:rsid w:val="00437763"/>
    <w:pPr>
      <w:jc w:val="center"/>
    </w:pPr>
    <w:rPr>
      <w:b/>
      <w:bCs/>
    </w:rPr>
  </w:style>
  <w:style w:type="paragraph" w:customStyle="1" w:styleId="RevisionHistory">
    <w:name w:val="Revision History"/>
    <w:basedOn w:val="Normal"/>
    <w:uiPriority w:val="99"/>
    <w:rsid w:val="00437763"/>
    <w:rPr>
      <w:rFonts w:ascii="Arial" w:hAnsi="Arial"/>
      <w:sz w:val="16"/>
    </w:rPr>
  </w:style>
  <w:style w:type="paragraph" w:customStyle="1" w:styleId="RevisionHistoryTitle">
    <w:name w:val="Revision History Title"/>
    <w:basedOn w:val="RevisionHistory"/>
    <w:uiPriority w:val="99"/>
    <w:rsid w:val="00437763"/>
    <w:pPr>
      <w:jc w:val="center"/>
    </w:pPr>
    <w:rPr>
      <w:b/>
      <w:bCs/>
      <w:sz w:val="20"/>
    </w:rPr>
  </w:style>
  <w:style w:type="paragraph" w:customStyle="1" w:styleId="CoverLogo">
    <w:name w:val="CoverLogo"/>
    <w:basedOn w:val="Normal"/>
    <w:uiPriority w:val="99"/>
    <w:rsid w:val="00437763"/>
    <w:pPr>
      <w:spacing w:after="240"/>
      <w:jc w:val="center"/>
    </w:pPr>
  </w:style>
  <w:style w:type="paragraph" w:customStyle="1" w:styleId="CoverTitle">
    <w:name w:val="CoverTitle"/>
    <w:basedOn w:val="Normal"/>
    <w:uiPriority w:val="99"/>
    <w:rsid w:val="00437763"/>
    <w:pPr>
      <w:spacing w:after="120"/>
      <w:jc w:val="center"/>
    </w:pPr>
    <w:rPr>
      <w:b/>
      <w:sz w:val="40"/>
    </w:rPr>
  </w:style>
  <w:style w:type="paragraph" w:customStyle="1" w:styleId="CoverSubject">
    <w:name w:val="CoverSubject"/>
    <w:basedOn w:val="Normal"/>
    <w:uiPriority w:val="99"/>
    <w:rsid w:val="00437763"/>
    <w:pPr>
      <w:spacing w:before="120" w:after="240"/>
      <w:jc w:val="center"/>
    </w:pPr>
    <w:rPr>
      <w:b/>
      <w:i/>
      <w:sz w:val="32"/>
    </w:rPr>
  </w:style>
  <w:style w:type="paragraph" w:customStyle="1" w:styleId="CoverDocNumber">
    <w:name w:val="CoverDocNumber"/>
    <w:basedOn w:val="Normal"/>
    <w:uiPriority w:val="99"/>
    <w:rsid w:val="00437763"/>
    <w:pPr>
      <w:spacing w:before="480"/>
      <w:jc w:val="center"/>
    </w:pPr>
    <w:rPr>
      <w:rFonts w:ascii="Arial" w:hAnsi="Arial"/>
      <w:b/>
    </w:rPr>
  </w:style>
  <w:style w:type="paragraph" w:customStyle="1" w:styleId="CoverVersion">
    <w:name w:val="CoverVersion"/>
    <w:basedOn w:val="Normal"/>
    <w:uiPriority w:val="99"/>
    <w:rsid w:val="00437763"/>
    <w:pPr>
      <w:spacing w:before="120"/>
      <w:jc w:val="center"/>
    </w:pPr>
    <w:rPr>
      <w:rFonts w:ascii="Arial" w:hAnsi="Arial"/>
    </w:rPr>
  </w:style>
  <w:style w:type="paragraph" w:customStyle="1" w:styleId="CoverIP">
    <w:name w:val="CoverIP"/>
    <w:basedOn w:val="Normal"/>
    <w:uiPriority w:val="99"/>
    <w:rsid w:val="00437763"/>
    <w:pPr>
      <w:jc w:val="center"/>
    </w:pPr>
    <w:rPr>
      <w:rFonts w:ascii="Arial" w:hAnsi="Arial"/>
      <w:sz w:val="20"/>
    </w:rPr>
  </w:style>
  <w:style w:type="paragraph" w:styleId="FootnoteText">
    <w:name w:val="footnote text"/>
    <w:aliases w:val="Schriftart: 9 pt,Schriftart: 10 pt,Schriftart: 8 pt,WB-Fußnotentext,fn,Footnotes,Footnote ak,WB-Fuﬂnotentext"/>
    <w:basedOn w:val="Normal"/>
    <w:link w:val="FootnoteTextChar"/>
    <w:uiPriority w:val="99"/>
    <w:rsid w:val="00437763"/>
    <w:rPr>
      <w:sz w:val="20"/>
      <w:szCs w:val="20"/>
    </w:rPr>
  </w:style>
  <w:style w:type="character" w:customStyle="1" w:styleId="FootnoteTextChar">
    <w:name w:val="Footnote Text Char"/>
    <w:aliases w:val="Schriftart: 9 pt Char,Schriftart: 10 pt Char,Schriftart: 8 pt Char,WB-Fußnotentext Char,fn Char,Footnotes Char,Footnote ak Char,WB-Fuﬂnotentext Char"/>
    <w:link w:val="FootnoteText"/>
    <w:uiPriority w:val="99"/>
    <w:locked/>
    <w:rsid w:val="003048A6"/>
    <w:rPr>
      <w:rFonts w:cs="Times New Roman"/>
      <w:lang w:val="en-US" w:eastAsia="en-US"/>
    </w:rPr>
  </w:style>
  <w:style w:type="paragraph" w:styleId="TOC1">
    <w:name w:val="toc 1"/>
    <w:basedOn w:val="Normal"/>
    <w:next w:val="Normal"/>
    <w:autoRedefine/>
    <w:uiPriority w:val="39"/>
    <w:rsid w:val="00437763"/>
    <w:pPr>
      <w:spacing w:before="120" w:after="120"/>
      <w:jc w:val="left"/>
    </w:pPr>
    <w:rPr>
      <w:b/>
      <w:bCs/>
      <w:caps/>
      <w:sz w:val="20"/>
      <w:szCs w:val="20"/>
    </w:rPr>
  </w:style>
  <w:style w:type="character" w:styleId="Hyperlink">
    <w:name w:val="Hyperlink"/>
    <w:uiPriority w:val="99"/>
    <w:rsid w:val="00437763"/>
    <w:rPr>
      <w:rFonts w:cs="Times New Roman"/>
      <w:color w:val="0000FF"/>
      <w:u w:val="single"/>
    </w:rPr>
  </w:style>
  <w:style w:type="character" w:styleId="FootnoteReference">
    <w:name w:val="footnote reference"/>
    <w:aliases w:val="Footnote symbol"/>
    <w:uiPriority w:val="99"/>
    <w:rsid w:val="00437763"/>
    <w:rPr>
      <w:rFonts w:cs="Times New Roman"/>
      <w:vertAlign w:val="superscript"/>
    </w:rPr>
  </w:style>
  <w:style w:type="paragraph" w:customStyle="1" w:styleId="Style2">
    <w:name w:val="Style2"/>
    <w:basedOn w:val="Normal"/>
    <w:uiPriority w:val="99"/>
    <w:rsid w:val="00437763"/>
    <w:pPr>
      <w:numPr>
        <w:numId w:val="1"/>
      </w:numPr>
    </w:pPr>
  </w:style>
  <w:style w:type="character" w:styleId="CommentReference">
    <w:name w:val="annotation reference"/>
    <w:uiPriority w:val="99"/>
    <w:semiHidden/>
    <w:rsid w:val="003048A6"/>
    <w:rPr>
      <w:rFonts w:cs="Times New Roman"/>
      <w:sz w:val="16"/>
    </w:rPr>
  </w:style>
  <w:style w:type="paragraph" w:styleId="CommentText">
    <w:name w:val="annotation text"/>
    <w:basedOn w:val="Normal"/>
    <w:link w:val="CommentTextChar"/>
    <w:uiPriority w:val="99"/>
    <w:semiHidden/>
    <w:rsid w:val="003048A6"/>
    <w:rPr>
      <w:sz w:val="20"/>
      <w:szCs w:val="20"/>
    </w:rPr>
  </w:style>
  <w:style w:type="character" w:customStyle="1" w:styleId="CommentTextChar">
    <w:name w:val="Comment Text Char"/>
    <w:link w:val="CommentText"/>
    <w:uiPriority w:val="99"/>
    <w:semiHidden/>
    <w:locked/>
    <w:rsid w:val="003048A6"/>
    <w:rPr>
      <w:rFonts w:cs="Times New Roman"/>
      <w:lang w:val="en-US" w:eastAsia="en-US"/>
    </w:rPr>
  </w:style>
  <w:style w:type="paragraph" w:styleId="CommentSubject">
    <w:name w:val="annotation subject"/>
    <w:basedOn w:val="CommentText"/>
    <w:next w:val="CommentText"/>
    <w:link w:val="CommentSubjectChar"/>
    <w:uiPriority w:val="99"/>
    <w:semiHidden/>
    <w:rsid w:val="003048A6"/>
    <w:rPr>
      <w:b/>
      <w:bCs/>
    </w:rPr>
  </w:style>
  <w:style w:type="character" w:customStyle="1" w:styleId="CommentSubjectChar">
    <w:name w:val="Comment Subject Char"/>
    <w:link w:val="CommentSubject"/>
    <w:uiPriority w:val="99"/>
    <w:semiHidden/>
    <w:locked/>
    <w:rPr>
      <w:rFonts w:cs="Times New Roman"/>
      <w:b/>
      <w:bCs/>
      <w:sz w:val="20"/>
      <w:szCs w:val="20"/>
      <w:lang w:val="en-US" w:eastAsia="en-US"/>
    </w:rPr>
  </w:style>
  <w:style w:type="paragraph" w:styleId="BalloonText">
    <w:name w:val="Balloon Text"/>
    <w:basedOn w:val="Normal"/>
    <w:link w:val="BalloonTextChar"/>
    <w:uiPriority w:val="99"/>
    <w:semiHidden/>
    <w:rsid w:val="003048A6"/>
    <w:rPr>
      <w:rFonts w:ascii="Tahoma" w:hAnsi="Tahoma" w:cs="Tahoma"/>
      <w:sz w:val="16"/>
      <w:szCs w:val="16"/>
    </w:rPr>
  </w:style>
  <w:style w:type="character" w:customStyle="1" w:styleId="BalloonTextChar">
    <w:name w:val="Balloon Text Char"/>
    <w:link w:val="BalloonText"/>
    <w:uiPriority w:val="99"/>
    <w:semiHidden/>
    <w:locked/>
    <w:rPr>
      <w:rFonts w:cs="Times New Roman"/>
      <w:sz w:val="2"/>
      <w:lang w:val="en-US" w:eastAsia="en-US"/>
    </w:rPr>
  </w:style>
  <w:style w:type="paragraph" w:customStyle="1" w:styleId="Style1">
    <w:name w:val="Style1"/>
    <w:basedOn w:val="TOC1"/>
    <w:uiPriority w:val="99"/>
    <w:rsid w:val="003048A6"/>
  </w:style>
  <w:style w:type="paragraph" w:customStyle="1" w:styleId="refdoc">
    <w:name w:val="refdoc"/>
    <w:basedOn w:val="Normal"/>
    <w:uiPriority w:val="99"/>
    <w:rsid w:val="003048A6"/>
    <w:pPr>
      <w:numPr>
        <w:numId w:val="3"/>
      </w:numPr>
      <w:spacing w:before="60" w:after="60"/>
    </w:pPr>
    <w:rPr>
      <w:sz w:val="20"/>
      <w:szCs w:val="20"/>
      <w:lang w:eastAsia="fr-FR"/>
    </w:rPr>
  </w:style>
  <w:style w:type="paragraph" w:styleId="TOC3">
    <w:name w:val="toc 3"/>
    <w:basedOn w:val="Normal"/>
    <w:next w:val="Normal"/>
    <w:autoRedefine/>
    <w:uiPriority w:val="39"/>
    <w:rsid w:val="003048A6"/>
    <w:pPr>
      <w:ind w:left="480"/>
      <w:jc w:val="left"/>
    </w:pPr>
    <w:rPr>
      <w:i/>
      <w:iCs/>
      <w:sz w:val="20"/>
      <w:szCs w:val="20"/>
    </w:rPr>
  </w:style>
  <w:style w:type="paragraph" w:customStyle="1" w:styleId="P1">
    <w:name w:val="P1"/>
    <w:basedOn w:val="Normal"/>
    <w:uiPriority w:val="99"/>
    <w:rsid w:val="003048A6"/>
    <w:pPr>
      <w:spacing w:before="60" w:after="60"/>
      <w:ind w:left="709"/>
    </w:pPr>
    <w:rPr>
      <w:sz w:val="20"/>
      <w:szCs w:val="20"/>
      <w:lang w:eastAsia="fr-FR"/>
    </w:rPr>
  </w:style>
  <w:style w:type="paragraph" w:styleId="ListNumber">
    <w:name w:val="List Number"/>
    <w:aliases w:val="Numbers"/>
    <w:basedOn w:val="P1"/>
    <w:uiPriority w:val="99"/>
    <w:rsid w:val="003048A6"/>
    <w:pPr>
      <w:tabs>
        <w:tab w:val="num" w:pos="360"/>
      </w:tabs>
      <w:ind w:left="360" w:hanging="360"/>
    </w:pPr>
  </w:style>
  <w:style w:type="paragraph" w:customStyle="1" w:styleId="bullets">
    <w:name w:val="bullets"/>
    <w:basedOn w:val="Normal"/>
    <w:uiPriority w:val="99"/>
    <w:rsid w:val="003048A6"/>
    <w:pPr>
      <w:numPr>
        <w:numId w:val="5"/>
      </w:numPr>
      <w:spacing w:before="20" w:after="40"/>
      <w:ind w:left="993" w:hanging="284"/>
      <w:jc w:val="left"/>
    </w:pPr>
    <w:rPr>
      <w:sz w:val="20"/>
      <w:szCs w:val="20"/>
      <w:lang w:eastAsia="fr-FR"/>
    </w:rPr>
  </w:style>
  <w:style w:type="paragraph" w:styleId="TOC2">
    <w:name w:val="toc 2"/>
    <w:basedOn w:val="Normal"/>
    <w:next w:val="Normal"/>
    <w:autoRedefine/>
    <w:uiPriority w:val="39"/>
    <w:rsid w:val="003048A6"/>
    <w:pPr>
      <w:ind w:left="240"/>
      <w:jc w:val="left"/>
    </w:pPr>
    <w:rPr>
      <w:smallCaps/>
      <w:sz w:val="20"/>
      <w:szCs w:val="20"/>
    </w:rPr>
  </w:style>
  <w:style w:type="paragraph" w:styleId="TOC4">
    <w:name w:val="toc 4"/>
    <w:basedOn w:val="Normal"/>
    <w:next w:val="Normal"/>
    <w:autoRedefine/>
    <w:uiPriority w:val="99"/>
    <w:semiHidden/>
    <w:rsid w:val="003048A6"/>
    <w:pPr>
      <w:ind w:left="720"/>
      <w:jc w:val="left"/>
    </w:pPr>
    <w:rPr>
      <w:sz w:val="18"/>
      <w:szCs w:val="18"/>
    </w:rPr>
  </w:style>
  <w:style w:type="paragraph" w:styleId="TOC5">
    <w:name w:val="toc 5"/>
    <w:basedOn w:val="Normal"/>
    <w:next w:val="Normal"/>
    <w:autoRedefine/>
    <w:uiPriority w:val="99"/>
    <w:semiHidden/>
    <w:rsid w:val="003048A6"/>
    <w:pPr>
      <w:ind w:left="960"/>
      <w:jc w:val="left"/>
    </w:pPr>
    <w:rPr>
      <w:sz w:val="18"/>
      <w:szCs w:val="18"/>
    </w:rPr>
  </w:style>
  <w:style w:type="paragraph" w:styleId="TOC6">
    <w:name w:val="toc 6"/>
    <w:basedOn w:val="Normal"/>
    <w:next w:val="Normal"/>
    <w:autoRedefine/>
    <w:uiPriority w:val="99"/>
    <w:semiHidden/>
    <w:rsid w:val="003048A6"/>
    <w:pPr>
      <w:ind w:left="1200"/>
      <w:jc w:val="left"/>
    </w:pPr>
    <w:rPr>
      <w:sz w:val="18"/>
      <w:szCs w:val="18"/>
    </w:rPr>
  </w:style>
  <w:style w:type="paragraph" w:styleId="TOC7">
    <w:name w:val="toc 7"/>
    <w:basedOn w:val="Normal"/>
    <w:next w:val="Normal"/>
    <w:autoRedefine/>
    <w:uiPriority w:val="99"/>
    <w:semiHidden/>
    <w:rsid w:val="003048A6"/>
    <w:pPr>
      <w:ind w:left="1440"/>
      <w:jc w:val="left"/>
    </w:pPr>
    <w:rPr>
      <w:sz w:val="18"/>
      <w:szCs w:val="18"/>
    </w:rPr>
  </w:style>
  <w:style w:type="paragraph" w:styleId="TOC8">
    <w:name w:val="toc 8"/>
    <w:basedOn w:val="Normal"/>
    <w:next w:val="Normal"/>
    <w:autoRedefine/>
    <w:uiPriority w:val="99"/>
    <w:semiHidden/>
    <w:rsid w:val="003048A6"/>
    <w:pPr>
      <w:ind w:left="1680"/>
      <w:jc w:val="left"/>
    </w:pPr>
    <w:rPr>
      <w:sz w:val="18"/>
      <w:szCs w:val="18"/>
    </w:rPr>
  </w:style>
  <w:style w:type="paragraph" w:styleId="TOC9">
    <w:name w:val="toc 9"/>
    <w:basedOn w:val="Normal"/>
    <w:next w:val="Normal"/>
    <w:autoRedefine/>
    <w:uiPriority w:val="99"/>
    <w:semiHidden/>
    <w:rsid w:val="003048A6"/>
    <w:pPr>
      <w:ind w:left="1920"/>
      <w:jc w:val="left"/>
    </w:pPr>
    <w:rPr>
      <w:sz w:val="18"/>
      <w:szCs w:val="18"/>
    </w:rPr>
  </w:style>
  <w:style w:type="paragraph" w:styleId="Caption">
    <w:name w:val="caption"/>
    <w:aliases w:val="Wyrównany do środka,Z lewej:  1,25 cm"/>
    <w:basedOn w:val="Normal"/>
    <w:next w:val="Normal"/>
    <w:autoRedefine/>
    <w:qFormat/>
    <w:rsid w:val="00481232"/>
    <w:pPr>
      <w:spacing w:before="120"/>
      <w:jc w:val="center"/>
    </w:pPr>
    <w:rPr>
      <w:b/>
      <w:bCs/>
      <w:sz w:val="20"/>
      <w:szCs w:val="20"/>
    </w:rPr>
  </w:style>
  <w:style w:type="paragraph" w:customStyle="1" w:styleId="NormalTitle">
    <w:name w:val="NormalTitle"/>
    <w:basedOn w:val="Normal"/>
    <w:link w:val="NormalTitleChar"/>
    <w:uiPriority w:val="99"/>
    <w:rsid w:val="003048A6"/>
    <w:pPr>
      <w:spacing w:before="165"/>
    </w:pPr>
    <w:rPr>
      <w:rFonts w:ascii="Arial" w:hAnsi="Arial"/>
      <w:b/>
      <w:sz w:val="20"/>
      <w:szCs w:val="20"/>
    </w:rPr>
  </w:style>
  <w:style w:type="paragraph" w:customStyle="1" w:styleId="Style3">
    <w:name w:val="Style3"/>
    <w:basedOn w:val="Normal"/>
    <w:uiPriority w:val="99"/>
    <w:rsid w:val="003048A6"/>
    <w:pPr>
      <w:tabs>
        <w:tab w:val="left" w:pos="340"/>
        <w:tab w:val="num" w:pos="720"/>
      </w:tabs>
      <w:spacing w:after="120"/>
      <w:ind w:left="720" w:hanging="360"/>
      <w:contextualSpacing/>
    </w:pPr>
    <w:rPr>
      <w:sz w:val="22"/>
      <w:lang w:val="el-GR" w:eastAsia="el-GR"/>
    </w:rPr>
  </w:style>
  <w:style w:type="character" w:customStyle="1" w:styleId="Tabletextbolds">
    <w:name w:val="Table text bold s"/>
    <w:uiPriority w:val="99"/>
    <w:rsid w:val="003048A6"/>
    <w:rPr>
      <w:rFonts w:ascii="Times New Roman" w:hAnsi="Times New Roman"/>
      <w:b/>
      <w:sz w:val="22"/>
      <w:lang w:val="en-GB"/>
    </w:rPr>
  </w:style>
  <w:style w:type="paragraph" w:styleId="Title">
    <w:name w:val="Title"/>
    <w:basedOn w:val="Normal"/>
    <w:link w:val="TitleChar"/>
    <w:uiPriority w:val="99"/>
    <w:qFormat/>
    <w:rsid w:val="003048A6"/>
    <w:pPr>
      <w:jc w:val="center"/>
    </w:pPr>
    <w:rPr>
      <w:b/>
      <w:bCs/>
      <w:sz w:val="32"/>
      <w:szCs w:val="32"/>
      <w:lang w:val="en-GB"/>
    </w:rPr>
  </w:style>
  <w:style w:type="character" w:customStyle="1" w:styleId="TitleChar">
    <w:name w:val="Title Char"/>
    <w:link w:val="Title"/>
    <w:uiPriority w:val="99"/>
    <w:locked/>
    <w:rPr>
      <w:rFonts w:ascii="Cambria" w:hAnsi="Cambria" w:cs="Times New Roman"/>
      <w:b/>
      <w:bCs/>
      <w:kern w:val="28"/>
      <w:sz w:val="32"/>
      <w:szCs w:val="32"/>
      <w:lang w:val="en-US" w:eastAsia="en-US"/>
    </w:rPr>
  </w:style>
  <w:style w:type="paragraph" w:customStyle="1" w:styleId="box">
    <w:name w:val="box"/>
    <w:basedOn w:val="Normal"/>
    <w:uiPriority w:val="99"/>
    <w:locked/>
    <w:rsid w:val="003048A6"/>
    <w:pPr>
      <w:autoSpaceDE w:val="0"/>
      <w:autoSpaceDN w:val="0"/>
      <w:spacing w:before="120" w:after="120"/>
    </w:pPr>
    <w:rPr>
      <w:sz w:val="32"/>
      <w:szCs w:val="32"/>
      <w:lang w:val="en-GB" w:eastAsia="en-GB"/>
    </w:rPr>
  </w:style>
  <w:style w:type="paragraph" w:styleId="NormalWeb">
    <w:name w:val="Normal (Web)"/>
    <w:basedOn w:val="Normal"/>
    <w:uiPriority w:val="99"/>
    <w:rsid w:val="003048A6"/>
    <w:pPr>
      <w:spacing w:before="100" w:beforeAutospacing="1" w:after="100" w:afterAutospacing="1"/>
      <w:jc w:val="left"/>
    </w:pPr>
    <w:rPr>
      <w:lang w:val="fr-FR" w:eastAsia="fr-FR"/>
    </w:rPr>
  </w:style>
  <w:style w:type="paragraph" w:customStyle="1" w:styleId="name">
    <w:name w:val="name"/>
    <w:basedOn w:val="Normal"/>
    <w:uiPriority w:val="99"/>
    <w:rsid w:val="003048A6"/>
    <w:pPr>
      <w:spacing w:before="100" w:beforeAutospacing="1" w:after="100" w:afterAutospacing="1"/>
      <w:jc w:val="left"/>
    </w:pPr>
    <w:rPr>
      <w:lang w:val="fr-FR" w:eastAsia="fr-FR"/>
    </w:rPr>
  </w:style>
  <w:style w:type="paragraph" w:customStyle="1" w:styleId="ColorfulList-Accent12">
    <w:name w:val="Colorful List - Accent 12"/>
    <w:basedOn w:val="Normal"/>
    <w:uiPriority w:val="99"/>
    <w:rsid w:val="003048A6"/>
    <w:pPr>
      <w:ind w:left="720"/>
      <w:contextualSpacing/>
    </w:pPr>
  </w:style>
  <w:style w:type="paragraph" w:customStyle="1" w:styleId="En-ttedetabledesmatires">
    <w:name w:val="En-tête de table des matières"/>
    <w:basedOn w:val="Heading1"/>
    <w:next w:val="Normal"/>
    <w:uiPriority w:val="99"/>
    <w:semiHidden/>
    <w:rsid w:val="003048A6"/>
    <w:pPr>
      <w:keepLines/>
      <w:numPr>
        <w:numId w:val="0"/>
      </w:numPr>
      <w:spacing w:before="480" w:after="0" w:line="276" w:lineRule="auto"/>
      <w:jc w:val="left"/>
      <w:outlineLvl w:val="9"/>
    </w:pPr>
    <w:rPr>
      <w:rFonts w:ascii="Cambria" w:hAnsi="Cambria" w:cs="Times New Roman"/>
      <w:color w:val="365F91"/>
      <w:kern w:val="0"/>
      <w:sz w:val="28"/>
      <w:szCs w:val="28"/>
      <w:lang w:val="fr-FR"/>
    </w:rPr>
  </w:style>
  <w:style w:type="paragraph" w:customStyle="1" w:styleId="Heading3">
    <w:name w:val="Heading_3"/>
    <w:basedOn w:val="NormalTitle"/>
    <w:uiPriority w:val="99"/>
    <w:rsid w:val="003048A6"/>
    <w:pPr>
      <w:numPr>
        <w:ilvl w:val="2"/>
        <w:numId w:val="6"/>
      </w:numPr>
      <w:spacing w:before="0"/>
    </w:pPr>
    <w:rPr>
      <w:rFonts w:ascii="Times New Roman" w:hAnsi="Times New Roman"/>
      <w:i/>
      <w:sz w:val="26"/>
      <w:szCs w:val="26"/>
    </w:rPr>
  </w:style>
  <w:style w:type="paragraph" w:customStyle="1" w:styleId="ProfileText">
    <w:name w:val="Profile Text"/>
    <w:aliases w:val="pt"/>
    <w:basedOn w:val="BodyText"/>
    <w:uiPriority w:val="99"/>
    <w:rsid w:val="003048A6"/>
    <w:pPr>
      <w:autoSpaceDE w:val="0"/>
      <w:autoSpaceDN w:val="0"/>
      <w:adjustRightInd w:val="0"/>
      <w:spacing w:before="60" w:after="0"/>
    </w:pPr>
    <w:rPr>
      <w:rFonts w:ascii="Garamond" w:hAnsi="Garamond" w:cs="Arial"/>
      <w:szCs w:val="20"/>
      <w:lang w:val="en-GB" w:eastAsia="el-GR"/>
    </w:rPr>
  </w:style>
  <w:style w:type="paragraph" w:styleId="BodyText">
    <w:name w:val="Body Text"/>
    <w:basedOn w:val="Normal"/>
    <w:link w:val="BodyTextChar"/>
    <w:uiPriority w:val="99"/>
    <w:rsid w:val="003048A6"/>
    <w:pPr>
      <w:spacing w:after="120"/>
    </w:pPr>
  </w:style>
  <w:style w:type="character" w:customStyle="1" w:styleId="BodyTextChar">
    <w:name w:val="Body Text Char"/>
    <w:link w:val="BodyText"/>
    <w:uiPriority w:val="99"/>
    <w:semiHidden/>
    <w:locked/>
    <w:rPr>
      <w:rFonts w:cs="Times New Roman"/>
      <w:sz w:val="24"/>
      <w:szCs w:val="24"/>
      <w:lang w:val="en-US" w:eastAsia="en-US"/>
    </w:rPr>
  </w:style>
  <w:style w:type="character" w:customStyle="1" w:styleId="NormalTitleChar">
    <w:name w:val="NormalTitle Char"/>
    <w:link w:val="NormalTitle"/>
    <w:uiPriority w:val="99"/>
    <w:locked/>
    <w:rsid w:val="003048A6"/>
    <w:rPr>
      <w:rFonts w:ascii="Arial" w:hAnsi="Arial"/>
      <w:b/>
      <w:lang w:val="en-US" w:eastAsia="en-US"/>
    </w:rPr>
  </w:style>
  <w:style w:type="paragraph" w:customStyle="1" w:styleId="ProfileSubtitle">
    <w:name w:val="Profile Subtitle"/>
    <w:aliases w:val="ps"/>
    <w:basedOn w:val="Normal"/>
    <w:link w:val="ProfileSubtitleChar"/>
    <w:uiPriority w:val="99"/>
    <w:rsid w:val="003048A6"/>
    <w:pPr>
      <w:keepNext/>
      <w:spacing w:after="240"/>
      <w:jc w:val="left"/>
    </w:pPr>
    <w:rPr>
      <w:rFonts w:ascii="Gill Sans MT" w:hAnsi="Gill Sans MT"/>
      <w:b/>
      <w:spacing w:val="20"/>
      <w:sz w:val="22"/>
      <w:szCs w:val="20"/>
      <w:lang w:val="en-GB" w:eastAsia="el-GR"/>
    </w:rPr>
  </w:style>
  <w:style w:type="paragraph" w:customStyle="1" w:styleId="Profiletitle">
    <w:name w:val="Profile title"/>
    <w:basedOn w:val="Normal"/>
    <w:next w:val="CommentSubject"/>
    <w:link w:val="ProfiletitleCharChar"/>
    <w:uiPriority w:val="99"/>
    <w:rsid w:val="003048A6"/>
    <w:pPr>
      <w:keepNext/>
      <w:spacing w:before="240"/>
      <w:jc w:val="left"/>
    </w:pPr>
    <w:rPr>
      <w:rFonts w:ascii="Gill Sans MT" w:hAnsi="Gill Sans MT"/>
      <w:b/>
      <w:spacing w:val="20"/>
      <w:sz w:val="22"/>
      <w:szCs w:val="20"/>
      <w:lang w:val="en-GB" w:eastAsia="el-GR"/>
    </w:rPr>
  </w:style>
  <w:style w:type="paragraph" w:customStyle="1" w:styleId="Logo">
    <w:name w:val="Logo"/>
    <w:basedOn w:val="Normal"/>
    <w:uiPriority w:val="99"/>
    <w:rsid w:val="003048A6"/>
    <w:pPr>
      <w:keepNext/>
      <w:widowControl w:val="0"/>
      <w:spacing w:before="60" w:after="60"/>
      <w:jc w:val="center"/>
    </w:pPr>
    <w:rPr>
      <w:rFonts w:ascii="Gill Sans MT" w:hAnsi="Gill Sans MT" w:cs="Arial"/>
      <w:b/>
      <w:bCs/>
      <w:spacing w:val="20"/>
      <w:sz w:val="22"/>
      <w:szCs w:val="20"/>
      <w:lang w:val="en-GB" w:eastAsia="el-GR"/>
    </w:rPr>
  </w:style>
  <w:style w:type="character" w:customStyle="1" w:styleId="ProfiletitleCharChar">
    <w:name w:val="Profile title Char Char"/>
    <w:link w:val="Profiletitle"/>
    <w:uiPriority w:val="99"/>
    <w:locked/>
    <w:rsid w:val="003048A6"/>
    <w:rPr>
      <w:rFonts w:ascii="Gill Sans MT" w:hAnsi="Gill Sans MT"/>
      <w:b/>
      <w:spacing w:val="20"/>
      <w:sz w:val="22"/>
      <w:lang w:val="en-GB" w:eastAsia="el-GR"/>
    </w:rPr>
  </w:style>
  <w:style w:type="character" w:customStyle="1" w:styleId="ProfileSubtitleChar">
    <w:name w:val="Profile Subtitle Char"/>
    <w:aliases w:val="ps Char"/>
    <w:link w:val="ProfileSubtitle"/>
    <w:uiPriority w:val="99"/>
    <w:locked/>
    <w:rsid w:val="003048A6"/>
    <w:rPr>
      <w:rFonts w:ascii="Gill Sans MT" w:hAnsi="Gill Sans MT"/>
      <w:b/>
      <w:spacing w:val="20"/>
      <w:sz w:val="22"/>
      <w:lang w:val="en-GB" w:eastAsia="el-GR"/>
    </w:rPr>
  </w:style>
  <w:style w:type="paragraph" w:customStyle="1" w:styleId="StyleProfiletitleBefore18ptAfter18pt">
    <w:name w:val="Style Profile title + Before:  18 pt After:  18 pt"/>
    <w:basedOn w:val="Normal"/>
    <w:uiPriority w:val="99"/>
    <w:rsid w:val="003048A6"/>
    <w:pPr>
      <w:keepNext/>
      <w:spacing w:before="360" w:after="360"/>
      <w:jc w:val="left"/>
    </w:pPr>
    <w:rPr>
      <w:rFonts w:ascii="Gill Sans MT" w:hAnsi="Gill Sans MT"/>
      <w:b/>
      <w:spacing w:val="20"/>
      <w:sz w:val="22"/>
      <w:szCs w:val="20"/>
      <w:lang w:val="en-GB" w:eastAsia="el-GR"/>
    </w:rPr>
  </w:style>
  <w:style w:type="paragraph" w:customStyle="1" w:styleId="normalESA">
    <w:name w:val="normal_ESA"/>
    <w:basedOn w:val="Normal"/>
    <w:link w:val="normalESACar"/>
    <w:uiPriority w:val="99"/>
    <w:rsid w:val="003048A6"/>
    <w:rPr>
      <w:rFonts w:ascii="FuturaA Bk BT" w:hAnsi="FuturaA Bk BT"/>
      <w:sz w:val="22"/>
      <w:szCs w:val="20"/>
      <w:lang w:val="en-GB" w:eastAsia="es-ES"/>
    </w:rPr>
  </w:style>
  <w:style w:type="character" w:customStyle="1" w:styleId="normalESACar">
    <w:name w:val="normal_ESA Car"/>
    <w:link w:val="normalESA"/>
    <w:uiPriority w:val="99"/>
    <w:locked/>
    <w:rsid w:val="003048A6"/>
    <w:rPr>
      <w:rFonts w:ascii="FuturaA Bk BT" w:hAnsi="FuturaA Bk BT"/>
      <w:sz w:val="22"/>
      <w:lang w:val="en-GB" w:eastAsia="es-ES"/>
    </w:rPr>
  </w:style>
  <w:style w:type="paragraph" w:customStyle="1" w:styleId="Default">
    <w:name w:val="Default"/>
    <w:uiPriority w:val="99"/>
    <w:rsid w:val="003048A6"/>
    <w:pPr>
      <w:autoSpaceDE w:val="0"/>
      <w:autoSpaceDN w:val="0"/>
      <w:adjustRightInd w:val="0"/>
    </w:pPr>
    <w:rPr>
      <w:rFonts w:ascii="Arial,Bold" w:hAnsi="Arial,Bold"/>
      <w:lang w:val="en-US" w:eastAsia="en-US"/>
    </w:rPr>
  </w:style>
  <w:style w:type="paragraph" w:customStyle="1" w:styleId="Listenabsatz1">
    <w:name w:val="Listenabsatz1"/>
    <w:basedOn w:val="Normal"/>
    <w:uiPriority w:val="99"/>
    <w:rsid w:val="003048A6"/>
    <w:pPr>
      <w:ind w:left="720"/>
      <w:contextualSpacing/>
      <w:jc w:val="left"/>
    </w:pPr>
    <w:rPr>
      <w:lang w:val="el-GR" w:eastAsia="el-GR"/>
    </w:rPr>
  </w:style>
  <w:style w:type="paragraph" w:customStyle="1" w:styleId="ColorfulList-Accent11">
    <w:name w:val="Colorful List - Accent 11"/>
    <w:basedOn w:val="Normal"/>
    <w:uiPriority w:val="99"/>
    <w:rsid w:val="003048A6"/>
    <w:pPr>
      <w:ind w:left="720"/>
      <w:contextualSpacing/>
      <w:jc w:val="left"/>
    </w:pPr>
    <w:rPr>
      <w:lang w:val="el-GR" w:eastAsia="el-GR"/>
    </w:rPr>
  </w:style>
  <w:style w:type="paragraph" w:customStyle="1" w:styleId="Listenabsatz11">
    <w:name w:val="Listenabsatz11"/>
    <w:basedOn w:val="Normal"/>
    <w:uiPriority w:val="99"/>
    <w:rsid w:val="003048A6"/>
    <w:pPr>
      <w:ind w:left="720"/>
      <w:contextualSpacing/>
      <w:jc w:val="left"/>
    </w:pPr>
    <w:rPr>
      <w:lang w:val="el-GR" w:eastAsia="el-GR"/>
    </w:rPr>
  </w:style>
  <w:style w:type="character" w:styleId="Emphasis">
    <w:name w:val="Emphasis"/>
    <w:uiPriority w:val="99"/>
    <w:qFormat/>
    <w:rsid w:val="0046073D"/>
    <w:rPr>
      <w:rFonts w:cs="Times New Roman"/>
      <w:i/>
    </w:rPr>
  </w:style>
  <w:style w:type="paragraph" w:styleId="TableofFigures">
    <w:name w:val="table of figures"/>
    <w:basedOn w:val="Normal"/>
    <w:next w:val="Normal"/>
    <w:uiPriority w:val="99"/>
    <w:rsid w:val="003048A6"/>
    <w:pPr>
      <w:spacing w:after="120"/>
    </w:pPr>
    <w:rPr>
      <w:sz w:val="20"/>
    </w:rPr>
  </w:style>
  <w:style w:type="paragraph" w:customStyle="1" w:styleId="Normale1">
    <w:name w:val="Normale1"/>
    <w:basedOn w:val="Normal"/>
    <w:uiPriority w:val="99"/>
    <w:rsid w:val="0046073D"/>
    <w:pPr>
      <w:widowControl w:val="0"/>
      <w:autoSpaceDE w:val="0"/>
      <w:autoSpaceDN w:val="0"/>
      <w:adjustRightInd w:val="0"/>
      <w:spacing w:before="120" w:after="60"/>
    </w:pPr>
    <w:rPr>
      <w:rFonts w:ascii="Arial" w:hAnsi="Arial"/>
      <w:bCs/>
      <w:sz w:val="20"/>
      <w:szCs w:val="20"/>
      <w:lang w:val="ru-RU" w:eastAsia="it-IT"/>
    </w:rPr>
  </w:style>
  <w:style w:type="character" w:styleId="Strong">
    <w:name w:val="Strong"/>
    <w:qFormat/>
    <w:rsid w:val="0046073D"/>
    <w:rPr>
      <w:rFonts w:cs="Times New Roman"/>
      <w:b/>
    </w:rPr>
  </w:style>
  <w:style w:type="paragraph" w:customStyle="1" w:styleId="ListParagraph1">
    <w:name w:val="List Paragraph1"/>
    <w:basedOn w:val="Normal"/>
    <w:uiPriority w:val="99"/>
    <w:rsid w:val="0046073D"/>
    <w:pPr>
      <w:ind w:left="720"/>
      <w:contextualSpacing/>
    </w:pPr>
  </w:style>
  <w:style w:type="paragraph" w:styleId="ListParagraph">
    <w:name w:val="List Paragraph"/>
    <w:basedOn w:val="Normal"/>
    <w:uiPriority w:val="34"/>
    <w:qFormat/>
    <w:rsid w:val="00107037"/>
    <w:pPr>
      <w:ind w:left="720"/>
      <w:contextualSpacing/>
    </w:pPr>
  </w:style>
  <w:style w:type="paragraph" w:styleId="NoSpacing">
    <w:name w:val="No Spacing"/>
    <w:uiPriority w:val="99"/>
    <w:qFormat/>
    <w:rsid w:val="00B55D0D"/>
    <w:pPr>
      <w:jc w:val="both"/>
    </w:pPr>
    <w:rPr>
      <w:sz w:val="24"/>
      <w:szCs w:val="24"/>
      <w:lang w:val="en-US" w:eastAsia="en-US"/>
    </w:rPr>
  </w:style>
  <w:style w:type="character" w:styleId="PlaceholderText">
    <w:name w:val="Placeholder Text"/>
    <w:uiPriority w:val="99"/>
    <w:semiHidden/>
    <w:rsid w:val="00134146"/>
    <w:rPr>
      <w:rFonts w:cs="Times New Roman"/>
      <w:color w:val="808080"/>
    </w:rPr>
  </w:style>
  <w:style w:type="character" w:styleId="FollowedHyperlink">
    <w:name w:val="FollowedHyperlink"/>
    <w:uiPriority w:val="99"/>
    <w:rsid w:val="001F3C29"/>
    <w:rPr>
      <w:rFonts w:cs="Times New Roman"/>
      <w:color w:val="800080"/>
      <w:u w:val="single"/>
    </w:rPr>
  </w:style>
  <w:style w:type="character" w:customStyle="1" w:styleId="spelle">
    <w:name w:val="spelle"/>
    <w:uiPriority w:val="99"/>
    <w:rsid w:val="006F6779"/>
    <w:rPr>
      <w:rFonts w:cs="Times New Roman"/>
    </w:rPr>
  </w:style>
  <w:style w:type="character" w:customStyle="1" w:styleId="style">
    <w:name w:val="style"/>
    <w:uiPriority w:val="99"/>
    <w:rsid w:val="00242424"/>
    <w:rPr>
      <w:rFonts w:cs="Times New Roman"/>
    </w:rPr>
  </w:style>
  <w:style w:type="paragraph" w:styleId="Bibliography">
    <w:name w:val="Bibliography"/>
    <w:basedOn w:val="Normal"/>
    <w:next w:val="Normal"/>
    <w:uiPriority w:val="37"/>
    <w:unhideWhenUsed/>
    <w:rsid w:val="00591051"/>
  </w:style>
  <w:style w:type="character" w:customStyle="1" w:styleId="WW8Num4z0">
    <w:name w:val="WW8Num4z0"/>
    <w:rsid w:val="008F0DEA"/>
    <w:rPr>
      <w:rFonts w:ascii="Tahoma" w:hAnsi="Tahoma"/>
    </w:rPr>
  </w:style>
  <w:style w:type="paragraph" w:customStyle="1" w:styleId="noindent">
    <w:name w:val="noindent"/>
    <w:basedOn w:val="Normal"/>
    <w:rsid w:val="0005437B"/>
    <w:pPr>
      <w:spacing w:before="100" w:beforeAutospacing="1" w:after="100" w:afterAutospacing="1"/>
      <w:jc w:val="left"/>
    </w:pPr>
    <w:rPr>
      <w:rFonts w:ascii="Times" w:eastAsiaTheme="minorEastAsia" w:hAnsi="Times" w:cstheme="minorBidi"/>
      <w:sz w:val="20"/>
      <w:szCs w:val="20"/>
    </w:rPr>
  </w:style>
  <w:style w:type="paragraph" w:customStyle="1" w:styleId="indent">
    <w:name w:val="indent"/>
    <w:basedOn w:val="Normal"/>
    <w:rsid w:val="0005437B"/>
    <w:pPr>
      <w:spacing w:before="100" w:beforeAutospacing="1" w:after="100" w:afterAutospacing="1"/>
      <w:ind w:firstLine="360"/>
      <w:jc w:val="left"/>
    </w:pPr>
    <w:rPr>
      <w:rFonts w:ascii="Times" w:eastAsiaTheme="minorEastAsia" w:hAnsi="Times" w:cstheme="minorBidi"/>
      <w:sz w:val="20"/>
      <w:szCs w:val="20"/>
    </w:rPr>
  </w:style>
  <w:style w:type="character" w:customStyle="1" w:styleId="ptmb8t-x-x-1201">
    <w:name w:val="ptmb8t-x-x-1201"/>
    <w:basedOn w:val="DefaultParagraphFont"/>
    <w:rsid w:val="0005437B"/>
    <w:rPr>
      <w:b/>
      <w:bCs/>
      <w:sz w:val="29"/>
      <w:szCs w:val="29"/>
    </w:rPr>
  </w:style>
  <w:style w:type="character" w:customStyle="1" w:styleId="aeti9-1">
    <w:name w:val="aeti9-1"/>
    <w:basedOn w:val="DefaultParagraphFont"/>
    <w:rsid w:val="0005437B"/>
    <w:rPr>
      <w:sz w:val="22"/>
      <w:szCs w:val="22"/>
    </w:rPr>
  </w:style>
  <w:style w:type="character" w:customStyle="1" w:styleId="footnote-mark">
    <w:name w:val="footnote-mark"/>
    <w:basedOn w:val="DefaultParagraphFont"/>
    <w:rsid w:val="0005437B"/>
  </w:style>
  <w:style w:type="character" w:customStyle="1" w:styleId="pcrr8t-x-x-801">
    <w:name w:val="pcrr8t-x-x-801"/>
    <w:basedOn w:val="DefaultParagraphFont"/>
    <w:rsid w:val="0005437B"/>
    <w:rPr>
      <w:b/>
      <w:bCs/>
      <w:sz w:val="19"/>
      <w:szCs w:val="19"/>
    </w:rPr>
  </w:style>
  <w:style w:type="character" w:customStyle="1" w:styleId="aebx9-1">
    <w:name w:val="aebx9-1"/>
    <w:basedOn w:val="DefaultParagraphFont"/>
    <w:rsid w:val="0005437B"/>
    <w:rPr>
      <w:sz w:val="22"/>
      <w:szCs w:val="22"/>
    </w:rPr>
  </w:style>
  <w:style w:type="character" w:customStyle="1" w:styleId="titlemark">
    <w:name w:val="titlemark"/>
    <w:basedOn w:val="DefaultParagraphFont"/>
    <w:rsid w:val="0005437B"/>
  </w:style>
  <w:style w:type="character" w:customStyle="1" w:styleId="cite">
    <w:name w:val="cite"/>
    <w:basedOn w:val="DefaultParagraphFont"/>
    <w:rsid w:val="0005437B"/>
  </w:style>
  <w:style w:type="character" w:customStyle="1" w:styleId="ptmri8t-x-x-1101">
    <w:name w:val="ptmri8t-x-x-1101"/>
    <w:basedOn w:val="DefaultParagraphFont"/>
    <w:rsid w:val="0005437B"/>
    <w:rPr>
      <w:i/>
      <w:iCs/>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7763"/>
    <w:pPr>
      <w:jc w:val="both"/>
    </w:pPr>
    <w:rPr>
      <w:sz w:val="24"/>
      <w:szCs w:val="24"/>
      <w:lang w:val="en-US" w:eastAsia="en-US"/>
    </w:rPr>
  </w:style>
  <w:style w:type="paragraph" w:styleId="Heading1">
    <w:name w:val="heading 1"/>
    <w:aliases w:val="Heading U,Titre Partie,h1,H1,H11,Œ©o‚µ 1,?co??E 1,뙥,?c,?co?ƒÊ 1,?,Œ,título 1,DO NOT USE_h1,Heading,Œ©"/>
    <w:basedOn w:val="Normal"/>
    <w:next w:val="Normal"/>
    <w:link w:val="Heading1Char"/>
    <w:autoRedefine/>
    <w:uiPriority w:val="9"/>
    <w:qFormat/>
    <w:rsid w:val="00217CEF"/>
    <w:pPr>
      <w:keepNext/>
      <w:numPr>
        <w:numId w:val="27"/>
      </w:numPr>
      <w:spacing w:before="240" w:after="60"/>
      <w:outlineLvl w:val="0"/>
    </w:pPr>
    <w:rPr>
      <w:rFonts w:cs="Arial"/>
      <w:b/>
      <w:bCs/>
      <w:kern w:val="32"/>
      <w:sz w:val="32"/>
      <w:szCs w:val="32"/>
    </w:rPr>
  </w:style>
  <w:style w:type="paragraph" w:styleId="Heading2">
    <w:name w:val="heading 2"/>
    <w:aliases w:val="H2,H21,Œ©o‚µ 2,h2,?co??E 2,뙥2,?c1,?co?ƒÊ 2,?2,Œ1,Œ2,Œ©2,DO NOT USE_h2,título 2,Œ©1,Œ©_o‚µ 2,2,Header 2,2nd level"/>
    <w:basedOn w:val="Heading1"/>
    <w:next w:val="Normal"/>
    <w:link w:val="Heading2Char"/>
    <w:autoRedefine/>
    <w:uiPriority w:val="99"/>
    <w:qFormat/>
    <w:rsid w:val="008E56EC"/>
    <w:pPr>
      <w:numPr>
        <w:ilvl w:val="1"/>
      </w:numPr>
      <w:tabs>
        <w:tab w:val="left" w:pos="709"/>
      </w:tabs>
      <w:spacing w:before="120"/>
      <w:ind w:left="357" w:hanging="357"/>
      <w:jc w:val="left"/>
      <w:outlineLvl w:val="1"/>
    </w:pPr>
    <w:rPr>
      <w:rFonts w:cs="Times New Roman"/>
      <w:smallCaps/>
      <w:color w:val="627C79"/>
      <w:kern w:val="0"/>
      <w:szCs w:val="20"/>
      <w:lang w:eastAsia="fr-FR"/>
    </w:rPr>
  </w:style>
  <w:style w:type="paragraph" w:styleId="Heading30">
    <w:name w:val="heading 3"/>
    <w:aliases w:val="h3,H3,H31,Org Heading 1"/>
    <w:basedOn w:val="Normal"/>
    <w:next w:val="Normal"/>
    <w:link w:val="Heading3Char"/>
    <w:autoRedefine/>
    <w:uiPriority w:val="99"/>
    <w:qFormat/>
    <w:rsid w:val="003F1D3C"/>
    <w:pPr>
      <w:keepNext/>
      <w:numPr>
        <w:ilvl w:val="2"/>
        <w:numId w:val="27"/>
      </w:numPr>
      <w:spacing w:before="240" w:after="60"/>
      <w:outlineLvl w:val="2"/>
    </w:pPr>
    <w:rPr>
      <w:b/>
      <w:bCs/>
      <w:color w:val="5A6C2E"/>
      <w:sz w:val="26"/>
      <w:szCs w:val="26"/>
    </w:rPr>
  </w:style>
  <w:style w:type="paragraph" w:styleId="Heading4">
    <w:name w:val="heading 4"/>
    <w:aliases w:val="h4,H4,H41,Org Heading 2"/>
    <w:basedOn w:val="Heading30"/>
    <w:next w:val="P1"/>
    <w:link w:val="Heading4Char"/>
    <w:autoRedefine/>
    <w:uiPriority w:val="99"/>
    <w:qFormat/>
    <w:rsid w:val="003F1D3C"/>
    <w:pPr>
      <w:numPr>
        <w:ilvl w:val="0"/>
        <w:numId w:val="0"/>
      </w:numPr>
      <w:tabs>
        <w:tab w:val="left" w:pos="709"/>
      </w:tabs>
      <w:spacing w:before="80" w:after="120"/>
      <w:jc w:val="left"/>
      <w:outlineLvl w:val="3"/>
    </w:pPr>
    <w:rPr>
      <w:smallCaps/>
      <w:color w:val="34564B"/>
      <w:sz w:val="24"/>
      <w:szCs w:val="20"/>
      <w:lang w:eastAsia="fr-FR"/>
    </w:rPr>
  </w:style>
  <w:style w:type="paragraph" w:styleId="Heading5">
    <w:name w:val="heading 5"/>
    <w:aliases w:val="h5,H5,H51,DO NOT USE_h5"/>
    <w:basedOn w:val="Normal"/>
    <w:next w:val="P1"/>
    <w:link w:val="Heading5Char"/>
    <w:autoRedefine/>
    <w:uiPriority w:val="99"/>
    <w:qFormat/>
    <w:rsid w:val="003F1D3C"/>
    <w:pPr>
      <w:spacing w:before="80" w:after="120"/>
      <w:jc w:val="left"/>
      <w:outlineLvl w:val="4"/>
    </w:pPr>
    <w:rPr>
      <w:b/>
      <w:color w:val="4F532B"/>
      <w:szCs w:val="20"/>
      <w:lang w:val="en-GB" w:eastAsia="fr-FR"/>
    </w:rPr>
  </w:style>
  <w:style w:type="paragraph" w:styleId="Heading6">
    <w:name w:val="heading 6"/>
    <w:aliases w:val="h6,H6,H61"/>
    <w:basedOn w:val="Heading5"/>
    <w:next w:val="P1"/>
    <w:link w:val="Heading6Char"/>
    <w:uiPriority w:val="99"/>
    <w:qFormat/>
    <w:rsid w:val="003F1D3C"/>
    <w:pPr>
      <w:spacing w:before="60" w:after="60"/>
      <w:outlineLvl w:val="5"/>
    </w:pPr>
    <w:rPr>
      <w:b w:val="0"/>
      <w:i/>
    </w:rPr>
  </w:style>
  <w:style w:type="paragraph" w:styleId="Heading7">
    <w:name w:val="heading 7"/>
    <w:basedOn w:val="Normal"/>
    <w:next w:val="P1"/>
    <w:link w:val="Heading7Char"/>
    <w:uiPriority w:val="99"/>
    <w:qFormat/>
    <w:rsid w:val="003048A6"/>
    <w:pPr>
      <w:numPr>
        <w:ilvl w:val="6"/>
        <w:numId w:val="27"/>
      </w:numPr>
      <w:spacing w:before="240" w:after="60"/>
      <w:jc w:val="left"/>
      <w:outlineLvl w:val="6"/>
    </w:pPr>
    <w:rPr>
      <w:sz w:val="20"/>
      <w:szCs w:val="20"/>
      <w:lang w:eastAsia="fr-FR"/>
    </w:rPr>
  </w:style>
  <w:style w:type="paragraph" w:styleId="Heading8">
    <w:name w:val="heading 8"/>
    <w:basedOn w:val="Normal"/>
    <w:next w:val="P1"/>
    <w:link w:val="Heading8Char"/>
    <w:uiPriority w:val="99"/>
    <w:qFormat/>
    <w:rsid w:val="003048A6"/>
    <w:pPr>
      <w:numPr>
        <w:ilvl w:val="7"/>
        <w:numId w:val="27"/>
      </w:numPr>
      <w:spacing w:before="240" w:after="60"/>
      <w:jc w:val="left"/>
      <w:outlineLvl w:val="7"/>
    </w:pPr>
    <w:rPr>
      <w:i/>
      <w:sz w:val="20"/>
      <w:szCs w:val="20"/>
      <w:lang w:eastAsia="fr-FR"/>
    </w:rPr>
  </w:style>
  <w:style w:type="paragraph" w:styleId="Heading9">
    <w:name w:val="heading 9"/>
    <w:basedOn w:val="Normal"/>
    <w:next w:val="P1"/>
    <w:link w:val="Heading9Char"/>
    <w:uiPriority w:val="99"/>
    <w:qFormat/>
    <w:rsid w:val="003048A6"/>
    <w:pPr>
      <w:numPr>
        <w:ilvl w:val="8"/>
        <w:numId w:val="27"/>
      </w:numPr>
      <w:jc w:val="left"/>
      <w:outlineLvl w:val="8"/>
    </w:pPr>
    <w:rPr>
      <w:i/>
      <w:sz w:val="22"/>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Titre Partie Char,h1 Char,H1 Char,H11 Char,Œ©o‚µ 1 Char,?co??E 1 Char,뙥 Char,?c Char,?co?ƒÊ 1 Char,? Char,Œ Char,título 1 Char,DO NOT USE_h1 Char,Heading Char,Œ© Char"/>
    <w:link w:val="Heading1"/>
    <w:uiPriority w:val="9"/>
    <w:locked/>
    <w:rsid w:val="00217CEF"/>
    <w:rPr>
      <w:rFonts w:cs="Arial"/>
      <w:b/>
      <w:bCs/>
      <w:kern w:val="32"/>
      <w:sz w:val="32"/>
      <w:szCs w:val="32"/>
      <w:lang w:val="en-US" w:eastAsia="en-US"/>
    </w:rPr>
  </w:style>
  <w:style w:type="character" w:customStyle="1" w:styleId="Heading2Char">
    <w:name w:val="Heading 2 Char"/>
    <w:aliases w:val="H2 Char,H21 Char,Œ©o‚µ 2 Char,h2 Char,?co??E 2 Char,뙥2 Char,?c1 Char,?co?ƒÊ 2 Char,?2 Char,Œ1 Char,Œ2 Char,Œ©2 Char,DO NOT USE_h2 Char,título 2 Char,Œ©1 Char,Œ©_o‚µ 2 Char,2 Char,Header 2 Char,2nd level Char"/>
    <w:link w:val="Heading2"/>
    <w:uiPriority w:val="99"/>
    <w:locked/>
    <w:rsid w:val="008E56EC"/>
    <w:rPr>
      <w:b/>
      <w:bCs/>
      <w:smallCaps/>
      <w:color w:val="627C79"/>
      <w:sz w:val="32"/>
      <w:lang w:val="en-US" w:eastAsia="fr-FR"/>
    </w:rPr>
  </w:style>
  <w:style w:type="character" w:customStyle="1" w:styleId="Heading3Char">
    <w:name w:val="Heading 3 Char"/>
    <w:aliases w:val="h3 Char,H3 Char,H31 Char,Org Heading 1 Char"/>
    <w:link w:val="Heading30"/>
    <w:uiPriority w:val="99"/>
    <w:locked/>
    <w:rsid w:val="003F1D3C"/>
    <w:rPr>
      <w:b/>
      <w:bCs/>
      <w:color w:val="5A6C2E"/>
      <w:sz w:val="26"/>
      <w:szCs w:val="26"/>
      <w:lang w:val="en-US" w:eastAsia="en-US"/>
    </w:rPr>
  </w:style>
  <w:style w:type="character" w:customStyle="1" w:styleId="Heading4Char">
    <w:name w:val="Heading 4 Char"/>
    <w:aliases w:val="h4 Char,H4 Char,H41 Char,Org Heading 2 Char"/>
    <w:link w:val="Heading4"/>
    <w:uiPriority w:val="99"/>
    <w:locked/>
    <w:rsid w:val="003F1D3C"/>
    <w:rPr>
      <w:b/>
      <w:bCs/>
      <w:smallCaps/>
      <w:color w:val="34564B"/>
      <w:sz w:val="24"/>
      <w:lang w:val="en-US" w:eastAsia="fr-FR"/>
    </w:rPr>
  </w:style>
  <w:style w:type="character" w:customStyle="1" w:styleId="Heading5Char">
    <w:name w:val="Heading 5 Char"/>
    <w:aliases w:val="h5 Char,H5 Char,H51 Char,DO NOT USE_h5 Char"/>
    <w:link w:val="Heading5"/>
    <w:uiPriority w:val="99"/>
    <w:locked/>
    <w:rsid w:val="007B7F4F"/>
    <w:rPr>
      <w:b/>
      <w:color w:val="4F532B"/>
      <w:sz w:val="24"/>
      <w:lang w:val="en-GB" w:eastAsia="fr-FR"/>
    </w:rPr>
  </w:style>
  <w:style w:type="character" w:customStyle="1" w:styleId="Heading6Char">
    <w:name w:val="Heading 6 Char"/>
    <w:aliases w:val="h6 Char,H6 Char,H61 Char"/>
    <w:link w:val="Heading6"/>
    <w:uiPriority w:val="99"/>
    <w:locked/>
    <w:rPr>
      <w:i/>
      <w:color w:val="4F532B"/>
      <w:sz w:val="24"/>
      <w:lang w:val="en-GB" w:eastAsia="fr-FR"/>
    </w:rPr>
  </w:style>
  <w:style w:type="character" w:customStyle="1" w:styleId="Heading7Char">
    <w:name w:val="Heading 7 Char"/>
    <w:link w:val="Heading7"/>
    <w:uiPriority w:val="99"/>
    <w:locked/>
    <w:rPr>
      <w:lang w:val="en-US" w:eastAsia="fr-FR"/>
    </w:rPr>
  </w:style>
  <w:style w:type="character" w:customStyle="1" w:styleId="Heading8Char">
    <w:name w:val="Heading 8 Char"/>
    <w:link w:val="Heading8"/>
    <w:uiPriority w:val="99"/>
    <w:locked/>
    <w:rPr>
      <w:i/>
      <w:lang w:val="en-US" w:eastAsia="fr-FR"/>
    </w:rPr>
  </w:style>
  <w:style w:type="character" w:customStyle="1" w:styleId="Heading9Char">
    <w:name w:val="Heading 9 Char"/>
    <w:link w:val="Heading9"/>
    <w:uiPriority w:val="99"/>
    <w:locked/>
    <w:rPr>
      <w:i/>
      <w:sz w:val="22"/>
      <w:lang w:val="en-US" w:eastAsia="fr-FR"/>
    </w:rPr>
  </w:style>
  <w:style w:type="character" w:styleId="PageNumber">
    <w:name w:val="page number"/>
    <w:uiPriority w:val="99"/>
    <w:rsid w:val="00437763"/>
    <w:rPr>
      <w:rFonts w:cs="Times New Roman"/>
    </w:rPr>
  </w:style>
  <w:style w:type="paragraph" w:styleId="Header">
    <w:name w:val="header"/>
    <w:basedOn w:val="Normal"/>
    <w:link w:val="HeaderChar"/>
    <w:uiPriority w:val="99"/>
    <w:rsid w:val="00437763"/>
    <w:pPr>
      <w:tabs>
        <w:tab w:val="center" w:pos="4320"/>
        <w:tab w:val="right" w:pos="8640"/>
      </w:tabs>
    </w:pPr>
    <w:rPr>
      <w:rFonts w:ascii="Tahoma" w:hAnsi="Tahoma"/>
      <w:b/>
      <w:sz w:val="16"/>
    </w:rPr>
  </w:style>
  <w:style w:type="character" w:customStyle="1" w:styleId="HeaderChar">
    <w:name w:val="Header Char"/>
    <w:link w:val="Header"/>
    <w:uiPriority w:val="99"/>
    <w:semiHidden/>
    <w:locked/>
    <w:rPr>
      <w:rFonts w:cs="Times New Roman"/>
      <w:sz w:val="24"/>
      <w:szCs w:val="24"/>
      <w:lang w:val="en-US" w:eastAsia="en-US"/>
    </w:rPr>
  </w:style>
  <w:style w:type="paragraph" w:styleId="Footer">
    <w:name w:val="footer"/>
    <w:basedOn w:val="Normal"/>
    <w:link w:val="FooterChar"/>
    <w:uiPriority w:val="99"/>
    <w:rsid w:val="00437763"/>
    <w:pPr>
      <w:tabs>
        <w:tab w:val="center" w:pos="4320"/>
        <w:tab w:val="right" w:pos="8640"/>
      </w:tabs>
    </w:pPr>
    <w:rPr>
      <w:rFonts w:ascii="Tahoma" w:hAnsi="Tahoma"/>
      <w:b/>
      <w:sz w:val="16"/>
    </w:rPr>
  </w:style>
  <w:style w:type="character" w:customStyle="1" w:styleId="FooterChar">
    <w:name w:val="Footer Char"/>
    <w:link w:val="Footer"/>
    <w:uiPriority w:val="99"/>
    <w:semiHidden/>
    <w:locked/>
    <w:rPr>
      <w:rFonts w:cs="Times New Roman"/>
      <w:sz w:val="24"/>
      <w:szCs w:val="24"/>
      <w:lang w:val="en-US" w:eastAsia="en-US"/>
    </w:rPr>
  </w:style>
  <w:style w:type="table" w:styleId="TableGrid">
    <w:name w:val="Table Grid"/>
    <w:basedOn w:val="TableNormal"/>
    <w:rsid w:val="0043776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Property">
    <w:name w:val="Document Property"/>
    <w:basedOn w:val="Normal"/>
    <w:uiPriority w:val="99"/>
    <w:rsid w:val="00437763"/>
    <w:rPr>
      <w:rFonts w:ascii="Arial" w:hAnsi="Arial"/>
      <w:sz w:val="20"/>
    </w:rPr>
  </w:style>
  <w:style w:type="paragraph" w:customStyle="1" w:styleId="DocumentPropertyTitle">
    <w:name w:val="Document Property Title"/>
    <w:basedOn w:val="DocumentProperty"/>
    <w:uiPriority w:val="99"/>
    <w:rsid w:val="00437763"/>
    <w:pPr>
      <w:jc w:val="center"/>
    </w:pPr>
    <w:rPr>
      <w:b/>
      <w:bCs/>
    </w:rPr>
  </w:style>
  <w:style w:type="paragraph" w:customStyle="1" w:styleId="RevisionHistory">
    <w:name w:val="Revision History"/>
    <w:basedOn w:val="Normal"/>
    <w:uiPriority w:val="99"/>
    <w:rsid w:val="00437763"/>
    <w:rPr>
      <w:rFonts w:ascii="Arial" w:hAnsi="Arial"/>
      <w:sz w:val="16"/>
    </w:rPr>
  </w:style>
  <w:style w:type="paragraph" w:customStyle="1" w:styleId="RevisionHistoryTitle">
    <w:name w:val="Revision History Title"/>
    <w:basedOn w:val="RevisionHistory"/>
    <w:uiPriority w:val="99"/>
    <w:rsid w:val="00437763"/>
    <w:pPr>
      <w:jc w:val="center"/>
    </w:pPr>
    <w:rPr>
      <w:b/>
      <w:bCs/>
      <w:sz w:val="20"/>
    </w:rPr>
  </w:style>
  <w:style w:type="paragraph" w:customStyle="1" w:styleId="CoverLogo">
    <w:name w:val="CoverLogo"/>
    <w:basedOn w:val="Normal"/>
    <w:uiPriority w:val="99"/>
    <w:rsid w:val="00437763"/>
    <w:pPr>
      <w:spacing w:after="240"/>
      <w:jc w:val="center"/>
    </w:pPr>
  </w:style>
  <w:style w:type="paragraph" w:customStyle="1" w:styleId="CoverTitle">
    <w:name w:val="CoverTitle"/>
    <w:basedOn w:val="Normal"/>
    <w:uiPriority w:val="99"/>
    <w:rsid w:val="00437763"/>
    <w:pPr>
      <w:spacing w:after="120"/>
      <w:jc w:val="center"/>
    </w:pPr>
    <w:rPr>
      <w:b/>
      <w:sz w:val="40"/>
    </w:rPr>
  </w:style>
  <w:style w:type="paragraph" w:customStyle="1" w:styleId="CoverSubject">
    <w:name w:val="CoverSubject"/>
    <w:basedOn w:val="Normal"/>
    <w:uiPriority w:val="99"/>
    <w:rsid w:val="00437763"/>
    <w:pPr>
      <w:spacing w:before="120" w:after="240"/>
      <w:jc w:val="center"/>
    </w:pPr>
    <w:rPr>
      <w:b/>
      <w:i/>
      <w:sz w:val="32"/>
    </w:rPr>
  </w:style>
  <w:style w:type="paragraph" w:customStyle="1" w:styleId="CoverDocNumber">
    <w:name w:val="CoverDocNumber"/>
    <w:basedOn w:val="Normal"/>
    <w:uiPriority w:val="99"/>
    <w:rsid w:val="00437763"/>
    <w:pPr>
      <w:spacing w:before="480"/>
      <w:jc w:val="center"/>
    </w:pPr>
    <w:rPr>
      <w:rFonts w:ascii="Arial" w:hAnsi="Arial"/>
      <w:b/>
    </w:rPr>
  </w:style>
  <w:style w:type="paragraph" w:customStyle="1" w:styleId="CoverVersion">
    <w:name w:val="CoverVersion"/>
    <w:basedOn w:val="Normal"/>
    <w:uiPriority w:val="99"/>
    <w:rsid w:val="00437763"/>
    <w:pPr>
      <w:spacing w:before="120"/>
      <w:jc w:val="center"/>
    </w:pPr>
    <w:rPr>
      <w:rFonts w:ascii="Arial" w:hAnsi="Arial"/>
    </w:rPr>
  </w:style>
  <w:style w:type="paragraph" w:customStyle="1" w:styleId="CoverIP">
    <w:name w:val="CoverIP"/>
    <w:basedOn w:val="Normal"/>
    <w:uiPriority w:val="99"/>
    <w:rsid w:val="00437763"/>
    <w:pPr>
      <w:jc w:val="center"/>
    </w:pPr>
    <w:rPr>
      <w:rFonts w:ascii="Arial" w:hAnsi="Arial"/>
      <w:sz w:val="20"/>
    </w:rPr>
  </w:style>
  <w:style w:type="paragraph" w:styleId="FootnoteText">
    <w:name w:val="footnote text"/>
    <w:aliases w:val="Schriftart: 9 pt,Schriftart: 10 pt,Schriftart: 8 pt,WB-Fußnotentext,fn,Footnotes,Footnote ak,WB-Fuﬂnotentext"/>
    <w:basedOn w:val="Normal"/>
    <w:link w:val="FootnoteTextChar"/>
    <w:uiPriority w:val="99"/>
    <w:rsid w:val="00437763"/>
    <w:rPr>
      <w:sz w:val="20"/>
      <w:szCs w:val="20"/>
    </w:rPr>
  </w:style>
  <w:style w:type="character" w:customStyle="1" w:styleId="FootnoteTextChar">
    <w:name w:val="Footnote Text Char"/>
    <w:aliases w:val="Schriftart: 9 pt Char,Schriftart: 10 pt Char,Schriftart: 8 pt Char,WB-Fußnotentext Char,fn Char,Footnotes Char,Footnote ak Char,WB-Fuﬂnotentext Char"/>
    <w:link w:val="FootnoteText"/>
    <w:uiPriority w:val="99"/>
    <w:locked/>
    <w:rsid w:val="003048A6"/>
    <w:rPr>
      <w:rFonts w:cs="Times New Roman"/>
      <w:lang w:val="en-US" w:eastAsia="en-US"/>
    </w:rPr>
  </w:style>
  <w:style w:type="paragraph" w:styleId="TOC1">
    <w:name w:val="toc 1"/>
    <w:basedOn w:val="Normal"/>
    <w:next w:val="Normal"/>
    <w:autoRedefine/>
    <w:uiPriority w:val="39"/>
    <w:rsid w:val="00437763"/>
    <w:pPr>
      <w:spacing w:before="120" w:after="120"/>
      <w:jc w:val="left"/>
    </w:pPr>
    <w:rPr>
      <w:b/>
      <w:bCs/>
      <w:caps/>
      <w:sz w:val="20"/>
      <w:szCs w:val="20"/>
    </w:rPr>
  </w:style>
  <w:style w:type="character" w:styleId="Hyperlink">
    <w:name w:val="Hyperlink"/>
    <w:uiPriority w:val="99"/>
    <w:rsid w:val="00437763"/>
    <w:rPr>
      <w:rFonts w:cs="Times New Roman"/>
      <w:color w:val="0000FF"/>
      <w:u w:val="single"/>
    </w:rPr>
  </w:style>
  <w:style w:type="character" w:styleId="FootnoteReference">
    <w:name w:val="footnote reference"/>
    <w:aliases w:val="Footnote symbol"/>
    <w:uiPriority w:val="99"/>
    <w:rsid w:val="00437763"/>
    <w:rPr>
      <w:rFonts w:cs="Times New Roman"/>
      <w:vertAlign w:val="superscript"/>
    </w:rPr>
  </w:style>
  <w:style w:type="paragraph" w:customStyle="1" w:styleId="Style2">
    <w:name w:val="Style2"/>
    <w:basedOn w:val="Normal"/>
    <w:uiPriority w:val="99"/>
    <w:rsid w:val="00437763"/>
    <w:pPr>
      <w:numPr>
        <w:numId w:val="1"/>
      </w:numPr>
    </w:pPr>
  </w:style>
  <w:style w:type="character" w:styleId="CommentReference">
    <w:name w:val="annotation reference"/>
    <w:uiPriority w:val="99"/>
    <w:semiHidden/>
    <w:rsid w:val="003048A6"/>
    <w:rPr>
      <w:rFonts w:cs="Times New Roman"/>
      <w:sz w:val="16"/>
    </w:rPr>
  </w:style>
  <w:style w:type="paragraph" w:styleId="CommentText">
    <w:name w:val="annotation text"/>
    <w:basedOn w:val="Normal"/>
    <w:link w:val="CommentTextChar"/>
    <w:uiPriority w:val="99"/>
    <w:semiHidden/>
    <w:rsid w:val="003048A6"/>
    <w:rPr>
      <w:sz w:val="20"/>
      <w:szCs w:val="20"/>
    </w:rPr>
  </w:style>
  <w:style w:type="character" w:customStyle="1" w:styleId="CommentTextChar">
    <w:name w:val="Comment Text Char"/>
    <w:link w:val="CommentText"/>
    <w:uiPriority w:val="99"/>
    <w:semiHidden/>
    <w:locked/>
    <w:rsid w:val="003048A6"/>
    <w:rPr>
      <w:rFonts w:cs="Times New Roman"/>
      <w:lang w:val="en-US" w:eastAsia="en-US"/>
    </w:rPr>
  </w:style>
  <w:style w:type="paragraph" w:styleId="CommentSubject">
    <w:name w:val="annotation subject"/>
    <w:basedOn w:val="CommentText"/>
    <w:next w:val="CommentText"/>
    <w:link w:val="CommentSubjectChar"/>
    <w:uiPriority w:val="99"/>
    <w:semiHidden/>
    <w:rsid w:val="003048A6"/>
    <w:rPr>
      <w:b/>
      <w:bCs/>
    </w:rPr>
  </w:style>
  <w:style w:type="character" w:customStyle="1" w:styleId="CommentSubjectChar">
    <w:name w:val="Comment Subject Char"/>
    <w:link w:val="CommentSubject"/>
    <w:uiPriority w:val="99"/>
    <w:semiHidden/>
    <w:locked/>
    <w:rPr>
      <w:rFonts w:cs="Times New Roman"/>
      <w:b/>
      <w:bCs/>
      <w:sz w:val="20"/>
      <w:szCs w:val="20"/>
      <w:lang w:val="en-US" w:eastAsia="en-US"/>
    </w:rPr>
  </w:style>
  <w:style w:type="paragraph" w:styleId="BalloonText">
    <w:name w:val="Balloon Text"/>
    <w:basedOn w:val="Normal"/>
    <w:link w:val="BalloonTextChar"/>
    <w:uiPriority w:val="99"/>
    <w:semiHidden/>
    <w:rsid w:val="003048A6"/>
    <w:rPr>
      <w:rFonts w:ascii="Tahoma" w:hAnsi="Tahoma" w:cs="Tahoma"/>
      <w:sz w:val="16"/>
      <w:szCs w:val="16"/>
    </w:rPr>
  </w:style>
  <w:style w:type="character" w:customStyle="1" w:styleId="BalloonTextChar">
    <w:name w:val="Balloon Text Char"/>
    <w:link w:val="BalloonText"/>
    <w:uiPriority w:val="99"/>
    <w:semiHidden/>
    <w:locked/>
    <w:rPr>
      <w:rFonts w:cs="Times New Roman"/>
      <w:sz w:val="2"/>
      <w:lang w:val="en-US" w:eastAsia="en-US"/>
    </w:rPr>
  </w:style>
  <w:style w:type="paragraph" w:customStyle="1" w:styleId="Style1">
    <w:name w:val="Style1"/>
    <w:basedOn w:val="TOC1"/>
    <w:uiPriority w:val="99"/>
    <w:rsid w:val="003048A6"/>
  </w:style>
  <w:style w:type="paragraph" w:customStyle="1" w:styleId="refdoc">
    <w:name w:val="refdoc"/>
    <w:basedOn w:val="Normal"/>
    <w:uiPriority w:val="99"/>
    <w:rsid w:val="003048A6"/>
    <w:pPr>
      <w:numPr>
        <w:numId w:val="3"/>
      </w:numPr>
      <w:spacing w:before="60" w:after="60"/>
    </w:pPr>
    <w:rPr>
      <w:sz w:val="20"/>
      <w:szCs w:val="20"/>
      <w:lang w:eastAsia="fr-FR"/>
    </w:rPr>
  </w:style>
  <w:style w:type="paragraph" w:styleId="TOC3">
    <w:name w:val="toc 3"/>
    <w:basedOn w:val="Normal"/>
    <w:next w:val="Normal"/>
    <w:autoRedefine/>
    <w:uiPriority w:val="39"/>
    <w:rsid w:val="003048A6"/>
    <w:pPr>
      <w:ind w:left="480"/>
      <w:jc w:val="left"/>
    </w:pPr>
    <w:rPr>
      <w:i/>
      <w:iCs/>
      <w:sz w:val="20"/>
      <w:szCs w:val="20"/>
    </w:rPr>
  </w:style>
  <w:style w:type="paragraph" w:customStyle="1" w:styleId="P1">
    <w:name w:val="P1"/>
    <w:basedOn w:val="Normal"/>
    <w:uiPriority w:val="99"/>
    <w:rsid w:val="003048A6"/>
    <w:pPr>
      <w:spacing w:before="60" w:after="60"/>
      <w:ind w:left="709"/>
    </w:pPr>
    <w:rPr>
      <w:sz w:val="20"/>
      <w:szCs w:val="20"/>
      <w:lang w:eastAsia="fr-FR"/>
    </w:rPr>
  </w:style>
  <w:style w:type="paragraph" w:styleId="ListNumber">
    <w:name w:val="List Number"/>
    <w:aliases w:val="Numbers"/>
    <w:basedOn w:val="P1"/>
    <w:uiPriority w:val="99"/>
    <w:rsid w:val="003048A6"/>
    <w:pPr>
      <w:tabs>
        <w:tab w:val="num" w:pos="360"/>
      </w:tabs>
      <w:ind w:left="360" w:hanging="360"/>
    </w:pPr>
  </w:style>
  <w:style w:type="paragraph" w:customStyle="1" w:styleId="bullets">
    <w:name w:val="bullets"/>
    <w:basedOn w:val="Normal"/>
    <w:uiPriority w:val="99"/>
    <w:rsid w:val="003048A6"/>
    <w:pPr>
      <w:numPr>
        <w:numId w:val="5"/>
      </w:numPr>
      <w:spacing w:before="20" w:after="40"/>
      <w:ind w:left="993" w:hanging="284"/>
      <w:jc w:val="left"/>
    </w:pPr>
    <w:rPr>
      <w:sz w:val="20"/>
      <w:szCs w:val="20"/>
      <w:lang w:eastAsia="fr-FR"/>
    </w:rPr>
  </w:style>
  <w:style w:type="paragraph" w:styleId="TOC2">
    <w:name w:val="toc 2"/>
    <w:basedOn w:val="Normal"/>
    <w:next w:val="Normal"/>
    <w:autoRedefine/>
    <w:uiPriority w:val="39"/>
    <w:rsid w:val="003048A6"/>
    <w:pPr>
      <w:ind w:left="240"/>
      <w:jc w:val="left"/>
    </w:pPr>
    <w:rPr>
      <w:smallCaps/>
      <w:sz w:val="20"/>
      <w:szCs w:val="20"/>
    </w:rPr>
  </w:style>
  <w:style w:type="paragraph" w:styleId="TOC4">
    <w:name w:val="toc 4"/>
    <w:basedOn w:val="Normal"/>
    <w:next w:val="Normal"/>
    <w:autoRedefine/>
    <w:uiPriority w:val="99"/>
    <w:semiHidden/>
    <w:rsid w:val="003048A6"/>
    <w:pPr>
      <w:ind w:left="720"/>
      <w:jc w:val="left"/>
    </w:pPr>
    <w:rPr>
      <w:sz w:val="18"/>
      <w:szCs w:val="18"/>
    </w:rPr>
  </w:style>
  <w:style w:type="paragraph" w:styleId="TOC5">
    <w:name w:val="toc 5"/>
    <w:basedOn w:val="Normal"/>
    <w:next w:val="Normal"/>
    <w:autoRedefine/>
    <w:uiPriority w:val="99"/>
    <w:semiHidden/>
    <w:rsid w:val="003048A6"/>
    <w:pPr>
      <w:ind w:left="960"/>
      <w:jc w:val="left"/>
    </w:pPr>
    <w:rPr>
      <w:sz w:val="18"/>
      <w:szCs w:val="18"/>
    </w:rPr>
  </w:style>
  <w:style w:type="paragraph" w:styleId="TOC6">
    <w:name w:val="toc 6"/>
    <w:basedOn w:val="Normal"/>
    <w:next w:val="Normal"/>
    <w:autoRedefine/>
    <w:uiPriority w:val="99"/>
    <w:semiHidden/>
    <w:rsid w:val="003048A6"/>
    <w:pPr>
      <w:ind w:left="1200"/>
      <w:jc w:val="left"/>
    </w:pPr>
    <w:rPr>
      <w:sz w:val="18"/>
      <w:szCs w:val="18"/>
    </w:rPr>
  </w:style>
  <w:style w:type="paragraph" w:styleId="TOC7">
    <w:name w:val="toc 7"/>
    <w:basedOn w:val="Normal"/>
    <w:next w:val="Normal"/>
    <w:autoRedefine/>
    <w:uiPriority w:val="99"/>
    <w:semiHidden/>
    <w:rsid w:val="003048A6"/>
    <w:pPr>
      <w:ind w:left="1440"/>
      <w:jc w:val="left"/>
    </w:pPr>
    <w:rPr>
      <w:sz w:val="18"/>
      <w:szCs w:val="18"/>
    </w:rPr>
  </w:style>
  <w:style w:type="paragraph" w:styleId="TOC8">
    <w:name w:val="toc 8"/>
    <w:basedOn w:val="Normal"/>
    <w:next w:val="Normal"/>
    <w:autoRedefine/>
    <w:uiPriority w:val="99"/>
    <w:semiHidden/>
    <w:rsid w:val="003048A6"/>
    <w:pPr>
      <w:ind w:left="1680"/>
      <w:jc w:val="left"/>
    </w:pPr>
    <w:rPr>
      <w:sz w:val="18"/>
      <w:szCs w:val="18"/>
    </w:rPr>
  </w:style>
  <w:style w:type="paragraph" w:styleId="TOC9">
    <w:name w:val="toc 9"/>
    <w:basedOn w:val="Normal"/>
    <w:next w:val="Normal"/>
    <w:autoRedefine/>
    <w:uiPriority w:val="99"/>
    <w:semiHidden/>
    <w:rsid w:val="003048A6"/>
    <w:pPr>
      <w:ind w:left="1920"/>
      <w:jc w:val="left"/>
    </w:pPr>
    <w:rPr>
      <w:sz w:val="18"/>
      <w:szCs w:val="18"/>
    </w:rPr>
  </w:style>
  <w:style w:type="paragraph" w:styleId="Caption">
    <w:name w:val="caption"/>
    <w:aliases w:val="Wyrównany do środka,Z lewej:  1,25 cm"/>
    <w:basedOn w:val="Normal"/>
    <w:next w:val="Normal"/>
    <w:autoRedefine/>
    <w:qFormat/>
    <w:rsid w:val="00481232"/>
    <w:pPr>
      <w:spacing w:before="120"/>
      <w:jc w:val="center"/>
    </w:pPr>
    <w:rPr>
      <w:b/>
      <w:bCs/>
      <w:sz w:val="20"/>
      <w:szCs w:val="20"/>
    </w:rPr>
  </w:style>
  <w:style w:type="paragraph" w:customStyle="1" w:styleId="NormalTitle">
    <w:name w:val="NormalTitle"/>
    <w:basedOn w:val="Normal"/>
    <w:link w:val="NormalTitleChar"/>
    <w:uiPriority w:val="99"/>
    <w:rsid w:val="003048A6"/>
    <w:pPr>
      <w:spacing w:before="165"/>
    </w:pPr>
    <w:rPr>
      <w:rFonts w:ascii="Arial" w:hAnsi="Arial"/>
      <w:b/>
      <w:sz w:val="20"/>
      <w:szCs w:val="20"/>
    </w:rPr>
  </w:style>
  <w:style w:type="paragraph" w:customStyle="1" w:styleId="Style3">
    <w:name w:val="Style3"/>
    <w:basedOn w:val="Normal"/>
    <w:uiPriority w:val="99"/>
    <w:rsid w:val="003048A6"/>
    <w:pPr>
      <w:tabs>
        <w:tab w:val="left" w:pos="340"/>
        <w:tab w:val="num" w:pos="720"/>
      </w:tabs>
      <w:spacing w:after="120"/>
      <w:ind w:left="720" w:hanging="360"/>
      <w:contextualSpacing/>
    </w:pPr>
    <w:rPr>
      <w:sz w:val="22"/>
      <w:lang w:val="el-GR" w:eastAsia="el-GR"/>
    </w:rPr>
  </w:style>
  <w:style w:type="character" w:customStyle="1" w:styleId="Tabletextbolds">
    <w:name w:val="Table text bold s"/>
    <w:uiPriority w:val="99"/>
    <w:rsid w:val="003048A6"/>
    <w:rPr>
      <w:rFonts w:ascii="Times New Roman" w:hAnsi="Times New Roman"/>
      <w:b/>
      <w:sz w:val="22"/>
      <w:lang w:val="en-GB"/>
    </w:rPr>
  </w:style>
  <w:style w:type="paragraph" w:styleId="Title">
    <w:name w:val="Title"/>
    <w:basedOn w:val="Normal"/>
    <w:link w:val="TitleChar"/>
    <w:uiPriority w:val="99"/>
    <w:qFormat/>
    <w:rsid w:val="003048A6"/>
    <w:pPr>
      <w:jc w:val="center"/>
    </w:pPr>
    <w:rPr>
      <w:b/>
      <w:bCs/>
      <w:sz w:val="32"/>
      <w:szCs w:val="32"/>
      <w:lang w:val="en-GB"/>
    </w:rPr>
  </w:style>
  <w:style w:type="character" w:customStyle="1" w:styleId="TitleChar">
    <w:name w:val="Title Char"/>
    <w:link w:val="Title"/>
    <w:uiPriority w:val="99"/>
    <w:locked/>
    <w:rPr>
      <w:rFonts w:ascii="Cambria" w:hAnsi="Cambria" w:cs="Times New Roman"/>
      <w:b/>
      <w:bCs/>
      <w:kern w:val="28"/>
      <w:sz w:val="32"/>
      <w:szCs w:val="32"/>
      <w:lang w:val="en-US" w:eastAsia="en-US"/>
    </w:rPr>
  </w:style>
  <w:style w:type="paragraph" w:customStyle="1" w:styleId="box">
    <w:name w:val="box"/>
    <w:basedOn w:val="Normal"/>
    <w:uiPriority w:val="99"/>
    <w:locked/>
    <w:rsid w:val="003048A6"/>
    <w:pPr>
      <w:autoSpaceDE w:val="0"/>
      <w:autoSpaceDN w:val="0"/>
      <w:spacing w:before="120" w:after="120"/>
    </w:pPr>
    <w:rPr>
      <w:sz w:val="32"/>
      <w:szCs w:val="32"/>
      <w:lang w:val="en-GB" w:eastAsia="en-GB"/>
    </w:rPr>
  </w:style>
  <w:style w:type="paragraph" w:styleId="NormalWeb">
    <w:name w:val="Normal (Web)"/>
    <w:basedOn w:val="Normal"/>
    <w:uiPriority w:val="99"/>
    <w:rsid w:val="003048A6"/>
    <w:pPr>
      <w:spacing w:before="100" w:beforeAutospacing="1" w:after="100" w:afterAutospacing="1"/>
      <w:jc w:val="left"/>
    </w:pPr>
    <w:rPr>
      <w:lang w:val="fr-FR" w:eastAsia="fr-FR"/>
    </w:rPr>
  </w:style>
  <w:style w:type="paragraph" w:customStyle="1" w:styleId="name">
    <w:name w:val="name"/>
    <w:basedOn w:val="Normal"/>
    <w:uiPriority w:val="99"/>
    <w:rsid w:val="003048A6"/>
    <w:pPr>
      <w:spacing w:before="100" w:beforeAutospacing="1" w:after="100" w:afterAutospacing="1"/>
      <w:jc w:val="left"/>
    </w:pPr>
    <w:rPr>
      <w:lang w:val="fr-FR" w:eastAsia="fr-FR"/>
    </w:rPr>
  </w:style>
  <w:style w:type="paragraph" w:customStyle="1" w:styleId="ColorfulList-Accent12">
    <w:name w:val="Colorful List - Accent 12"/>
    <w:basedOn w:val="Normal"/>
    <w:uiPriority w:val="99"/>
    <w:rsid w:val="003048A6"/>
    <w:pPr>
      <w:ind w:left="720"/>
      <w:contextualSpacing/>
    </w:pPr>
  </w:style>
  <w:style w:type="paragraph" w:customStyle="1" w:styleId="En-ttedetabledesmatires">
    <w:name w:val="En-tête de table des matières"/>
    <w:basedOn w:val="Heading1"/>
    <w:next w:val="Normal"/>
    <w:uiPriority w:val="99"/>
    <w:semiHidden/>
    <w:rsid w:val="003048A6"/>
    <w:pPr>
      <w:keepLines/>
      <w:numPr>
        <w:numId w:val="0"/>
      </w:numPr>
      <w:spacing w:before="480" w:after="0" w:line="276" w:lineRule="auto"/>
      <w:jc w:val="left"/>
      <w:outlineLvl w:val="9"/>
    </w:pPr>
    <w:rPr>
      <w:rFonts w:ascii="Cambria" w:hAnsi="Cambria" w:cs="Times New Roman"/>
      <w:color w:val="365F91"/>
      <w:kern w:val="0"/>
      <w:sz w:val="28"/>
      <w:szCs w:val="28"/>
      <w:lang w:val="fr-FR"/>
    </w:rPr>
  </w:style>
  <w:style w:type="paragraph" w:customStyle="1" w:styleId="Heading3">
    <w:name w:val="Heading_3"/>
    <w:basedOn w:val="NormalTitle"/>
    <w:uiPriority w:val="99"/>
    <w:rsid w:val="003048A6"/>
    <w:pPr>
      <w:numPr>
        <w:ilvl w:val="2"/>
        <w:numId w:val="6"/>
      </w:numPr>
      <w:spacing w:before="0"/>
    </w:pPr>
    <w:rPr>
      <w:rFonts w:ascii="Times New Roman" w:hAnsi="Times New Roman"/>
      <w:i/>
      <w:sz w:val="26"/>
      <w:szCs w:val="26"/>
    </w:rPr>
  </w:style>
  <w:style w:type="paragraph" w:customStyle="1" w:styleId="ProfileText">
    <w:name w:val="Profile Text"/>
    <w:aliases w:val="pt"/>
    <w:basedOn w:val="BodyText"/>
    <w:uiPriority w:val="99"/>
    <w:rsid w:val="003048A6"/>
    <w:pPr>
      <w:autoSpaceDE w:val="0"/>
      <w:autoSpaceDN w:val="0"/>
      <w:adjustRightInd w:val="0"/>
      <w:spacing w:before="60" w:after="0"/>
    </w:pPr>
    <w:rPr>
      <w:rFonts w:ascii="Garamond" w:hAnsi="Garamond" w:cs="Arial"/>
      <w:szCs w:val="20"/>
      <w:lang w:val="en-GB" w:eastAsia="el-GR"/>
    </w:rPr>
  </w:style>
  <w:style w:type="paragraph" w:styleId="BodyText">
    <w:name w:val="Body Text"/>
    <w:basedOn w:val="Normal"/>
    <w:link w:val="BodyTextChar"/>
    <w:uiPriority w:val="99"/>
    <w:rsid w:val="003048A6"/>
    <w:pPr>
      <w:spacing w:after="120"/>
    </w:pPr>
  </w:style>
  <w:style w:type="character" w:customStyle="1" w:styleId="BodyTextChar">
    <w:name w:val="Body Text Char"/>
    <w:link w:val="BodyText"/>
    <w:uiPriority w:val="99"/>
    <w:semiHidden/>
    <w:locked/>
    <w:rPr>
      <w:rFonts w:cs="Times New Roman"/>
      <w:sz w:val="24"/>
      <w:szCs w:val="24"/>
      <w:lang w:val="en-US" w:eastAsia="en-US"/>
    </w:rPr>
  </w:style>
  <w:style w:type="character" w:customStyle="1" w:styleId="NormalTitleChar">
    <w:name w:val="NormalTitle Char"/>
    <w:link w:val="NormalTitle"/>
    <w:uiPriority w:val="99"/>
    <w:locked/>
    <w:rsid w:val="003048A6"/>
    <w:rPr>
      <w:rFonts w:ascii="Arial" w:hAnsi="Arial"/>
      <w:b/>
      <w:lang w:val="en-US" w:eastAsia="en-US"/>
    </w:rPr>
  </w:style>
  <w:style w:type="paragraph" w:customStyle="1" w:styleId="ProfileSubtitle">
    <w:name w:val="Profile Subtitle"/>
    <w:aliases w:val="ps"/>
    <w:basedOn w:val="Normal"/>
    <w:link w:val="ProfileSubtitleChar"/>
    <w:uiPriority w:val="99"/>
    <w:rsid w:val="003048A6"/>
    <w:pPr>
      <w:keepNext/>
      <w:spacing w:after="240"/>
      <w:jc w:val="left"/>
    </w:pPr>
    <w:rPr>
      <w:rFonts w:ascii="Gill Sans MT" w:hAnsi="Gill Sans MT"/>
      <w:b/>
      <w:spacing w:val="20"/>
      <w:sz w:val="22"/>
      <w:szCs w:val="20"/>
      <w:lang w:val="en-GB" w:eastAsia="el-GR"/>
    </w:rPr>
  </w:style>
  <w:style w:type="paragraph" w:customStyle="1" w:styleId="Profiletitle">
    <w:name w:val="Profile title"/>
    <w:basedOn w:val="Normal"/>
    <w:next w:val="CommentSubject"/>
    <w:link w:val="ProfiletitleCharChar"/>
    <w:uiPriority w:val="99"/>
    <w:rsid w:val="003048A6"/>
    <w:pPr>
      <w:keepNext/>
      <w:spacing w:before="240"/>
      <w:jc w:val="left"/>
    </w:pPr>
    <w:rPr>
      <w:rFonts w:ascii="Gill Sans MT" w:hAnsi="Gill Sans MT"/>
      <w:b/>
      <w:spacing w:val="20"/>
      <w:sz w:val="22"/>
      <w:szCs w:val="20"/>
      <w:lang w:val="en-GB" w:eastAsia="el-GR"/>
    </w:rPr>
  </w:style>
  <w:style w:type="paragraph" w:customStyle="1" w:styleId="Logo">
    <w:name w:val="Logo"/>
    <w:basedOn w:val="Normal"/>
    <w:uiPriority w:val="99"/>
    <w:rsid w:val="003048A6"/>
    <w:pPr>
      <w:keepNext/>
      <w:widowControl w:val="0"/>
      <w:spacing w:before="60" w:after="60"/>
      <w:jc w:val="center"/>
    </w:pPr>
    <w:rPr>
      <w:rFonts w:ascii="Gill Sans MT" w:hAnsi="Gill Sans MT" w:cs="Arial"/>
      <w:b/>
      <w:bCs/>
      <w:spacing w:val="20"/>
      <w:sz w:val="22"/>
      <w:szCs w:val="20"/>
      <w:lang w:val="en-GB" w:eastAsia="el-GR"/>
    </w:rPr>
  </w:style>
  <w:style w:type="character" w:customStyle="1" w:styleId="ProfiletitleCharChar">
    <w:name w:val="Profile title Char Char"/>
    <w:link w:val="Profiletitle"/>
    <w:uiPriority w:val="99"/>
    <w:locked/>
    <w:rsid w:val="003048A6"/>
    <w:rPr>
      <w:rFonts w:ascii="Gill Sans MT" w:hAnsi="Gill Sans MT"/>
      <w:b/>
      <w:spacing w:val="20"/>
      <w:sz w:val="22"/>
      <w:lang w:val="en-GB" w:eastAsia="el-GR"/>
    </w:rPr>
  </w:style>
  <w:style w:type="character" w:customStyle="1" w:styleId="ProfileSubtitleChar">
    <w:name w:val="Profile Subtitle Char"/>
    <w:aliases w:val="ps Char"/>
    <w:link w:val="ProfileSubtitle"/>
    <w:uiPriority w:val="99"/>
    <w:locked/>
    <w:rsid w:val="003048A6"/>
    <w:rPr>
      <w:rFonts w:ascii="Gill Sans MT" w:hAnsi="Gill Sans MT"/>
      <w:b/>
      <w:spacing w:val="20"/>
      <w:sz w:val="22"/>
      <w:lang w:val="en-GB" w:eastAsia="el-GR"/>
    </w:rPr>
  </w:style>
  <w:style w:type="paragraph" w:customStyle="1" w:styleId="StyleProfiletitleBefore18ptAfter18pt">
    <w:name w:val="Style Profile title + Before:  18 pt After:  18 pt"/>
    <w:basedOn w:val="Normal"/>
    <w:uiPriority w:val="99"/>
    <w:rsid w:val="003048A6"/>
    <w:pPr>
      <w:keepNext/>
      <w:spacing w:before="360" w:after="360"/>
      <w:jc w:val="left"/>
    </w:pPr>
    <w:rPr>
      <w:rFonts w:ascii="Gill Sans MT" w:hAnsi="Gill Sans MT"/>
      <w:b/>
      <w:spacing w:val="20"/>
      <w:sz w:val="22"/>
      <w:szCs w:val="20"/>
      <w:lang w:val="en-GB" w:eastAsia="el-GR"/>
    </w:rPr>
  </w:style>
  <w:style w:type="paragraph" w:customStyle="1" w:styleId="normalESA">
    <w:name w:val="normal_ESA"/>
    <w:basedOn w:val="Normal"/>
    <w:link w:val="normalESACar"/>
    <w:uiPriority w:val="99"/>
    <w:rsid w:val="003048A6"/>
    <w:rPr>
      <w:rFonts w:ascii="FuturaA Bk BT" w:hAnsi="FuturaA Bk BT"/>
      <w:sz w:val="22"/>
      <w:szCs w:val="20"/>
      <w:lang w:val="en-GB" w:eastAsia="es-ES"/>
    </w:rPr>
  </w:style>
  <w:style w:type="character" w:customStyle="1" w:styleId="normalESACar">
    <w:name w:val="normal_ESA Car"/>
    <w:link w:val="normalESA"/>
    <w:uiPriority w:val="99"/>
    <w:locked/>
    <w:rsid w:val="003048A6"/>
    <w:rPr>
      <w:rFonts w:ascii="FuturaA Bk BT" w:hAnsi="FuturaA Bk BT"/>
      <w:sz w:val="22"/>
      <w:lang w:val="en-GB" w:eastAsia="es-ES"/>
    </w:rPr>
  </w:style>
  <w:style w:type="paragraph" w:customStyle="1" w:styleId="Default">
    <w:name w:val="Default"/>
    <w:uiPriority w:val="99"/>
    <w:rsid w:val="003048A6"/>
    <w:pPr>
      <w:autoSpaceDE w:val="0"/>
      <w:autoSpaceDN w:val="0"/>
      <w:adjustRightInd w:val="0"/>
    </w:pPr>
    <w:rPr>
      <w:rFonts w:ascii="Arial,Bold" w:hAnsi="Arial,Bold"/>
      <w:lang w:val="en-US" w:eastAsia="en-US"/>
    </w:rPr>
  </w:style>
  <w:style w:type="paragraph" w:customStyle="1" w:styleId="Listenabsatz1">
    <w:name w:val="Listenabsatz1"/>
    <w:basedOn w:val="Normal"/>
    <w:uiPriority w:val="99"/>
    <w:rsid w:val="003048A6"/>
    <w:pPr>
      <w:ind w:left="720"/>
      <w:contextualSpacing/>
      <w:jc w:val="left"/>
    </w:pPr>
    <w:rPr>
      <w:lang w:val="el-GR" w:eastAsia="el-GR"/>
    </w:rPr>
  </w:style>
  <w:style w:type="paragraph" w:customStyle="1" w:styleId="ColorfulList-Accent11">
    <w:name w:val="Colorful List - Accent 11"/>
    <w:basedOn w:val="Normal"/>
    <w:uiPriority w:val="99"/>
    <w:rsid w:val="003048A6"/>
    <w:pPr>
      <w:ind w:left="720"/>
      <w:contextualSpacing/>
      <w:jc w:val="left"/>
    </w:pPr>
    <w:rPr>
      <w:lang w:val="el-GR" w:eastAsia="el-GR"/>
    </w:rPr>
  </w:style>
  <w:style w:type="paragraph" w:customStyle="1" w:styleId="Listenabsatz11">
    <w:name w:val="Listenabsatz11"/>
    <w:basedOn w:val="Normal"/>
    <w:uiPriority w:val="99"/>
    <w:rsid w:val="003048A6"/>
    <w:pPr>
      <w:ind w:left="720"/>
      <w:contextualSpacing/>
      <w:jc w:val="left"/>
    </w:pPr>
    <w:rPr>
      <w:lang w:val="el-GR" w:eastAsia="el-GR"/>
    </w:rPr>
  </w:style>
  <w:style w:type="character" w:styleId="Emphasis">
    <w:name w:val="Emphasis"/>
    <w:uiPriority w:val="99"/>
    <w:qFormat/>
    <w:rsid w:val="0046073D"/>
    <w:rPr>
      <w:rFonts w:cs="Times New Roman"/>
      <w:i/>
    </w:rPr>
  </w:style>
  <w:style w:type="paragraph" w:styleId="TableofFigures">
    <w:name w:val="table of figures"/>
    <w:basedOn w:val="Normal"/>
    <w:next w:val="Normal"/>
    <w:uiPriority w:val="99"/>
    <w:rsid w:val="003048A6"/>
    <w:pPr>
      <w:spacing w:after="120"/>
    </w:pPr>
    <w:rPr>
      <w:sz w:val="20"/>
    </w:rPr>
  </w:style>
  <w:style w:type="paragraph" w:customStyle="1" w:styleId="Normale1">
    <w:name w:val="Normale1"/>
    <w:basedOn w:val="Normal"/>
    <w:uiPriority w:val="99"/>
    <w:rsid w:val="0046073D"/>
    <w:pPr>
      <w:widowControl w:val="0"/>
      <w:autoSpaceDE w:val="0"/>
      <w:autoSpaceDN w:val="0"/>
      <w:adjustRightInd w:val="0"/>
      <w:spacing w:before="120" w:after="60"/>
    </w:pPr>
    <w:rPr>
      <w:rFonts w:ascii="Arial" w:hAnsi="Arial"/>
      <w:bCs/>
      <w:sz w:val="20"/>
      <w:szCs w:val="20"/>
      <w:lang w:val="ru-RU" w:eastAsia="it-IT"/>
    </w:rPr>
  </w:style>
  <w:style w:type="character" w:styleId="Strong">
    <w:name w:val="Strong"/>
    <w:qFormat/>
    <w:rsid w:val="0046073D"/>
    <w:rPr>
      <w:rFonts w:cs="Times New Roman"/>
      <w:b/>
    </w:rPr>
  </w:style>
  <w:style w:type="paragraph" w:customStyle="1" w:styleId="ListParagraph1">
    <w:name w:val="List Paragraph1"/>
    <w:basedOn w:val="Normal"/>
    <w:uiPriority w:val="99"/>
    <w:rsid w:val="0046073D"/>
    <w:pPr>
      <w:ind w:left="720"/>
      <w:contextualSpacing/>
    </w:pPr>
  </w:style>
  <w:style w:type="paragraph" w:styleId="ListParagraph">
    <w:name w:val="List Paragraph"/>
    <w:basedOn w:val="Normal"/>
    <w:uiPriority w:val="34"/>
    <w:qFormat/>
    <w:rsid w:val="00107037"/>
    <w:pPr>
      <w:ind w:left="720"/>
      <w:contextualSpacing/>
    </w:pPr>
  </w:style>
  <w:style w:type="paragraph" w:styleId="NoSpacing">
    <w:name w:val="No Spacing"/>
    <w:uiPriority w:val="99"/>
    <w:qFormat/>
    <w:rsid w:val="00B55D0D"/>
    <w:pPr>
      <w:jc w:val="both"/>
    </w:pPr>
    <w:rPr>
      <w:sz w:val="24"/>
      <w:szCs w:val="24"/>
      <w:lang w:val="en-US" w:eastAsia="en-US"/>
    </w:rPr>
  </w:style>
  <w:style w:type="character" w:styleId="PlaceholderText">
    <w:name w:val="Placeholder Text"/>
    <w:uiPriority w:val="99"/>
    <w:semiHidden/>
    <w:rsid w:val="00134146"/>
    <w:rPr>
      <w:rFonts w:cs="Times New Roman"/>
      <w:color w:val="808080"/>
    </w:rPr>
  </w:style>
  <w:style w:type="character" w:styleId="FollowedHyperlink">
    <w:name w:val="FollowedHyperlink"/>
    <w:uiPriority w:val="99"/>
    <w:rsid w:val="001F3C29"/>
    <w:rPr>
      <w:rFonts w:cs="Times New Roman"/>
      <w:color w:val="800080"/>
      <w:u w:val="single"/>
    </w:rPr>
  </w:style>
  <w:style w:type="character" w:customStyle="1" w:styleId="spelle">
    <w:name w:val="spelle"/>
    <w:uiPriority w:val="99"/>
    <w:rsid w:val="006F6779"/>
    <w:rPr>
      <w:rFonts w:cs="Times New Roman"/>
    </w:rPr>
  </w:style>
  <w:style w:type="character" w:customStyle="1" w:styleId="style">
    <w:name w:val="style"/>
    <w:uiPriority w:val="99"/>
    <w:rsid w:val="00242424"/>
    <w:rPr>
      <w:rFonts w:cs="Times New Roman"/>
    </w:rPr>
  </w:style>
  <w:style w:type="paragraph" w:styleId="Bibliography">
    <w:name w:val="Bibliography"/>
    <w:basedOn w:val="Normal"/>
    <w:next w:val="Normal"/>
    <w:uiPriority w:val="37"/>
    <w:unhideWhenUsed/>
    <w:rsid w:val="00591051"/>
  </w:style>
  <w:style w:type="character" w:customStyle="1" w:styleId="WW8Num4z0">
    <w:name w:val="WW8Num4z0"/>
    <w:rsid w:val="008F0DEA"/>
    <w:rPr>
      <w:rFonts w:ascii="Tahoma" w:hAnsi="Tahoma"/>
    </w:rPr>
  </w:style>
  <w:style w:type="paragraph" w:customStyle="1" w:styleId="noindent">
    <w:name w:val="noindent"/>
    <w:basedOn w:val="Normal"/>
    <w:rsid w:val="0005437B"/>
    <w:pPr>
      <w:spacing w:before="100" w:beforeAutospacing="1" w:after="100" w:afterAutospacing="1"/>
      <w:jc w:val="left"/>
    </w:pPr>
    <w:rPr>
      <w:rFonts w:ascii="Times" w:eastAsiaTheme="minorEastAsia" w:hAnsi="Times" w:cstheme="minorBidi"/>
      <w:sz w:val="20"/>
      <w:szCs w:val="20"/>
    </w:rPr>
  </w:style>
  <w:style w:type="paragraph" w:customStyle="1" w:styleId="indent">
    <w:name w:val="indent"/>
    <w:basedOn w:val="Normal"/>
    <w:rsid w:val="0005437B"/>
    <w:pPr>
      <w:spacing w:before="100" w:beforeAutospacing="1" w:after="100" w:afterAutospacing="1"/>
      <w:ind w:firstLine="360"/>
      <w:jc w:val="left"/>
    </w:pPr>
    <w:rPr>
      <w:rFonts w:ascii="Times" w:eastAsiaTheme="minorEastAsia" w:hAnsi="Times" w:cstheme="minorBidi"/>
      <w:sz w:val="20"/>
      <w:szCs w:val="20"/>
    </w:rPr>
  </w:style>
  <w:style w:type="character" w:customStyle="1" w:styleId="ptmb8t-x-x-1201">
    <w:name w:val="ptmb8t-x-x-1201"/>
    <w:basedOn w:val="DefaultParagraphFont"/>
    <w:rsid w:val="0005437B"/>
    <w:rPr>
      <w:b/>
      <w:bCs/>
      <w:sz w:val="29"/>
      <w:szCs w:val="29"/>
    </w:rPr>
  </w:style>
  <w:style w:type="character" w:customStyle="1" w:styleId="aeti9-1">
    <w:name w:val="aeti9-1"/>
    <w:basedOn w:val="DefaultParagraphFont"/>
    <w:rsid w:val="0005437B"/>
    <w:rPr>
      <w:sz w:val="22"/>
      <w:szCs w:val="22"/>
    </w:rPr>
  </w:style>
  <w:style w:type="character" w:customStyle="1" w:styleId="footnote-mark">
    <w:name w:val="footnote-mark"/>
    <w:basedOn w:val="DefaultParagraphFont"/>
    <w:rsid w:val="0005437B"/>
  </w:style>
  <w:style w:type="character" w:customStyle="1" w:styleId="pcrr8t-x-x-801">
    <w:name w:val="pcrr8t-x-x-801"/>
    <w:basedOn w:val="DefaultParagraphFont"/>
    <w:rsid w:val="0005437B"/>
    <w:rPr>
      <w:b/>
      <w:bCs/>
      <w:sz w:val="19"/>
      <w:szCs w:val="19"/>
    </w:rPr>
  </w:style>
  <w:style w:type="character" w:customStyle="1" w:styleId="aebx9-1">
    <w:name w:val="aebx9-1"/>
    <w:basedOn w:val="DefaultParagraphFont"/>
    <w:rsid w:val="0005437B"/>
    <w:rPr>
      <w:sz w:val="22"/>
      <w:szCs w:val="22"/>
    </w:rPr>
  </w:style>
  <w:style w:type="character" w:customStyle="1" w:styleId="titlemark">
    <w:name w:val="titlemark"/>
    <w:basedOn w:val="DefaultParagraphFont"/>
    <w:rsid w:val="0005437B"/>
  </w:style>
  <w:style w:type="character" w:customStyle="1" w:styleId="cite">
    <w:name w:val="cite"/>
    <w:basedOn w:val="DefaultParagraphFont"/>
    <w:rsid w:val="0005437B"/>
  </w:style>
  <w:style w:type="character" w:customStyle="1" w:styleId="ptmri8t-x-x-1101">
    <w:name w:val="ptmri8t-x-x-1101"/>
    <w:basedOn w:val="DefaultParagraphFont"/>
    <w:rsid w:val="0005437B"/>
    <w:rPr>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7212">
      <w:bodyDiv w:val="1"/>
      <w:marLeft w:val="0"/>
      <w:marRight w:val="0"/>
      <w:marTop w:val="0"/>
      <w:marBottom w:val="0"/>
      <w:divBdr>
        <w:top w:val="none" w:sz="0" w:space="0" w:color="auto"/>
        <w:left w:val="none" w:sz="0" w:space="0" w:color="auto"/>
        <w:bottom w:val="none" w:sz="0" w:space="0" w:color="auto"/>
        <w:right w:val="none" w:sz="0" w:space="0" w:color="auto"/>
      </w:divBdr>
    </w:div>
    <w:div w:id="291593059">
      <w:bodyDiv w:val="1"/>
      <w:marLeft w:val="0"/>
      <w:marRight w:val="0"/>
      <w:marTop w:val="0"/>
      <w:marBottom w:val="0"/>
      <w:divBdr>
        <w:top w:val="none" w:sz="0" w:space="0" w:color="auto"/>
        <w:left w:val="none" w:sz="0" w:space="0" w:color="auto"/>
        <w:bottom w:val="none" w:sz="0" w:space="0" w:color="auto"/>
        <w:right w:val="none" w:sz="0" w:space="0" w:color="auto"/>
      </w:divBdr>
    </w:div>
    <w:div w:id="911814424">
      <w:bodyDiv w:val="1"/>
      <w:marLeft w:val="0"/>
      <w:marRight w:val="0"/>
      <w:marTop w:val="0"/>
      <w:marBottom w:val="0"/>
      <w:divBdr>
        <w:top w:val="none" w:sz="0" w:space="0" w:color="auto"/>
        <w:left w:val="none" w:sz="0" w:space="0" w:color="auto"/>
        <w:bottom w:val="none" w:sz="0" w:space="0" w:color="auto"/>
        <w:right w:val="none" w:sz="0" w:space="0" w:color="auto"/>
      </w:divBdr>
    </w:div>
    <w:div w:id="951785381">
      <w:bodyDiv w:val="1"/>
      <w:marLeft w:val="0"/>
      <w:marRight w:val="0"/>
      <w:marTop w:val="0"/>
      <w:marBottom w:val="0"/>
      <w:divBdr>
        <w:top w:val="none" w:sz="0" w:space="0" w:color="auto"/>
        <w:left w:val="none" w:sz="0" w:space="0" w:color="auto"/>
        <w:bottom w:val="none" w:sz="0" w:space="0" w:color="auto"/>
        <w:right w:val="none" w:sz="0" w:space="0" w:color="auto"/>
      </w:divBdr>
    </w:div>
    <w:div w:id="1003432377">
      <w:bodyDiv w:val="1"/>
      <w:marLeft w:val="0"/>
      <w:marRight w:val="0"/>
      <w:marTop w:val="0"/>
      <w:marBottom w:val="0"/>
      <w:divBdr>
        <w:top w:val="none" w:sz="0" w:space="0" w:color="auto"/>
        <w:left w:val="none" w:sz="0" w:space="0" w:color="auto"/>
        <w:bottom w:val="none" w:sz="0" w:space="0" w:color="auto"/>
        <w:right w:val="none" w:sz="0" w:space="0" w:color="auto"/>
      </w:divBdr>
    </w:div>
    <w:div w:id="1479759214">
      <w:bodyDiv w:val="1"/>
      <w:marLeft w:val="0"/>
      <w:marRight w:val="0"/>
      <w:marTop w:val="0"/>
      <w:marBottom w:val="0"/>
      <w:divBdr>
        <w:top w:val="none" w:sz="0" w:space="0" w:color="auto"/>
        <w:left w:val="none" w:sz="0" w:space="0" w:color="auto"/>
        <w:bottom w:val="none" w:sz="0" w:space="0" w:color="auto"/>
        <w:right w:val="none" w:sz="0" w:space="0" w:color="auto"/>
      </w:divBdr>
    </w:div>
    <w:div w:id="1606378066">
      <w:bodyDiv w:val="1"/>
      <w:marLeft w:val="0"/>
      <w:marRight w:val="0"/>
      <w:marTop w:val="0"/>
      <w:marBottom w:val="0"/>
      <w:divBdr>
        <w:top w:val="none" w:sz="0" w:space="0" w:color="auto"/>
        <w:left w:val="none" w:sz="0" w:space="0" w:color="auto"/>
        <w:bottom w:val="none" w:sz="0" w:space="0" w:color="auto"/>
        <w:right w:val="none" w:sz="0" w:space="0" w:color="auto"/>
      </w:divBdr>
    </w:div>
    <w:div w:id="1850173823">
      <w:marLeft w:val="0"/>
      <w:marRight w:val="0"/>
      <w:marTop w:val="0"/>
      <w:marBottom w:val="0"/>
      <w:divBdr>
        <w:top w:val="none" w:sz="0" w:space="0" w:color="auto"/>
        <w:left w:val="none" w:sz="0" w:space="0" w:color="auto"/>
        <w:bottom w:val="none" w:sz="0" w:space="0" w:color="auto"/>
        <w:right w:val="none" w:sz="0" w:space="0" w:color="auto"/>
      </w:divBdr>
    </w:div>
    <w:div w:id="1850173824">
      <w:marLeft w:val="0"/>
      <w:marRight w:val="0"/>
      <w:marTop w:val="0"/>
      <w:marBottom w:val="0"/>
      <w:divBdr>
        <w:top w:val="none" w:sz="0" w:space="0" w:color="auto"/>
        <w:left w:val="none" w:sz="0" w:space="0" w:color="auto"/>
        <w:bottom w:val="none" w:sz="0" w:space="0" w:color="auto"/>
        <w:right w:val="none" w:sz="0" w:space="0" w:color="auto"/>
      </w:divBdr>
    </w:div>
    <w:div w:id="1850173826">
      <w:marLeft w:val="0"/>
      <w:marRight w:val="0"/>
      <w:marTop w:val="0"/>
      <w:marBottom w:val="0"/>
      <w:divBdr>
        <w:top w:val="none" w:sz="0" w:space="0" w:color="auto"/>
        <w:left w:val="none" w:sz="0" w:space="0" w:color="auto"/>
        <w:bottom w:val="none" w:sz="0" w:space="0" w:color="auto"/>
        <w:right w:val="none" w:sz="0" w:space="0" w:color="auto"/>
      </w:divBdr>
    </w:div>
    <w:div w:id="1850173827">
      <w:marLeft w:val="0"/>
      <w:marRight w:val="0"/>
      <w:marTop w:val="0"/>
      <w:marBottom w:val="0"/>
      <w:divBdr>
        <w:top w:val="none" w:sz="0" w:space="0" w:color="auto"/>
        <w:left w:val="none" w:sz="0" w:space="0" w:color="auto"/>
        <w:bottom w:val="none" w:sz="0" w:space="0" w:color="auto"/>
        <w:right w:val="none" w:sz="0" w:space="0" w:color="auto"/>
      </w:divBdr>
    </w:div>
    <w:div w:id="1850173834">
      <w:marLeft w:val="0"/>
      <w:marRight w:val="0"/>
      <w:marTop w:val="0"/>
      <w:marBottom w:val="0"/>
      <w:divBdr>
        <w:top w:val="none" w:sz="0" w:space="0" w:color="auto"/>
        <w:left w:val="none" w:sz="0" w:space="0" w:color="auto"/>
        <w:bottom w:val="none" w:sz="0" w:space="0" w:color="auto"/>
        <w:right w:val="none" w:sz="0" w:space="0" w:color="auto"/>
      </w:divBdr>
    </w:div>
    <w:div w:id="1850173835">
      <w:marLeft w:val="0"/>
      <w:marRight w:val="0"/>
      <w:marTop w:val="0"/>
      <w:marBottom w:val="0"/>
      <w:divBdr>
        <w:top w:val="none" w:sz="0" w:space="0" w:color="auto"/>
        <w:left w:val="none" w:sz="0" w:space="0" w:color="auto"/>
        <w:bottom w:val="none" w:sz="0" w:space="0" w:color="auto"/>
        <w:right w:val="none" w:sz="0" w:space="0" w:color="auto"/>
      </w:divBdr>
    </w:div>
    <w:div w:id="1850173840">
      <w:marLeft w:val="0"/>
      <w:marRight w:val="0"/>
      <w:marTop w:val="0"/>
      <w:marBottom w:val="0"/>
      <w:divBdr>
        <w:top w:val="none" w:sz="0" w:space="0" w:color="auto"/>
        <w:left w:val="none" w:sz="0" w:space="0" w:color="auto"/>
        <w:bottom w:val="none" w:sz="0" w:space="0" w:color="auto"/>
        <w:right w:val="none" w:sz="0" w:space="0" w:color="auto"/>
      </w:divBdr>
    </w:div>
    <w:div w:id="1850173843">
      <w:marLeft w:val="0"/>
      <w:marRight w:val="0"/>
      <w:marTop w:val="0"/>
      <w:marBottom w:val="0"/>
      <w:divBdr>
        <w:top w:val="none" w:sz="0" w:space="0" w:color="auto"/>
        <w:left w:val="none" w:sz="0" w:space="0" w:color="auto"/>
        <w:bottom w:val="none" w:sz="0" w:space="0" w:color="auto"/>
        <w:right w:val="none" w:sz="0" w:space="0" w:color="auto"/>
      </w:divBdr>
      <w:divsChild>
        <w:div w:id="1850173854">
          <w:marLeft w:val="0"/>
          <w:marRight w:val="0"/>
          <w:marTop w:val="0"/>
          <w:marBottom w:val="0"/>
          <w:divBdr>
            <w:top w:val="none" w:sz="0" w:space="0" w:color="auto"/>
            <w:left w:val="none" w:sz="0" w:space="0" w:color="auto"/>
            <w:bottom w:val="none" w:sz="0" w:space="0" w:color="auto"/>
            <w:right w:val="none" w:sz="0" w:space="0" w:color="auto"/>
          </w:divBdr>
          <w:divsChild>
            <w:div w:id="1850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3846">
      <w:marLeft w:val="0"/>
      <w:marRight w:val="0"/>
      <w:marTop w:val="0"/>
      <w:marBottom w:val="0"/>
      <w:divBdr>
        <w:top w:val="none" w:sz="0" w:space="0" w:color="auto"/>
        <w:left w:val="none" w:sz="0" w:space="0" w:color="auto"/>
        <w:bottom w:val="none" w:sz="0" w:space="0" w:color="auto"/>
        <w:right w:val="none" w:sz="0" w:space="0" w:color="auto"/>
      </w:divBdr>
      <w:divsChild>
        <w:div w:id="1850173839">
          <w:marLeft w:val="0"/>
          <w:marRight w:val="0"/>
          <w:marTop w:val="0"/>
          <w:marBottom w:val="0"/>
          <w:divBdr>
            <w:top w:val="none" w:sz="0" w:space="0" w:color="auto"/>
            <w:left w:val="none" w:sz="0" w:space="0" w:color="auto"/>
            <w:bottom w:val="none" w:sz="0" w:space="0" w:color="auto"/>
            <w:right w:val="none" w:sz="0" w:space="0" w:color="auto"/>
          </w:divBdr>
          <w:divsChild>
            <w:div w:id="1850173825">
              <w:marLeft w:val="0"/>
              <w:marRight w:val="0"/>
              <w:marTop w:val="0"/>
              <w:marBottom w:val="0"/>
              <w:divBdr>
                <w:top w:val="none" w:sz="0" w:space="0" w:color="auto"/>
                <w:left w:val="none" w:sz="0" w:space="0" w:color="auto"/>
                <w:bottom w:val="none" w:sz="0" w:space="0" w:color="auto"/>
                <w:right w:val="none" w:sz="0" w:space="0" w:color="auto"/>
              </w:divBdr>
            </w:div>
            <w:div w:id="1850173828">
              <w:marLeft w:val="0"/>
              <w:marRight w:val="0"/>
              <w:marTop w:val="0"/>
              <w:marBottom w:val="0"/>
              <w:divBdr>
                <w:top w:val="none" w:sz="0" w:space="0" w:color="auto"/>
                <w:left w:val="none" w:sz="0" w:space="0" w:color="auto"/>
                <w:bottom w:val="none" w:sz="0" w:space="0" w:color="auto"/>
                <w:right w:val="none" w:sz="0" w:space="0" w:color="auto"/>
              </w:divBdr>
            </w:div>
            <w:div w:id="1850173829">
              <w:marLeft w:val="0"/>
              <w:marRight w:val="0"/>
              <w:marTop w:val="0"/>
              <w:marBottom w:val="0"/>
              <w:divBdr>
                <w:top w:val="none" w:sz="0" w:space="0" w:color="auto"/>
                <w:left w:val="none" w:sz="0" w:space="0" w:color="auto"/>
                <w:bottom w:val="none" w:sz="0" w:space="0" w:color="auto"/>
                <w:right w:val="none" w:sz="0" w:space="0" w:color="auto"/>
              </w:divBdr>
            </w:div>
            <w:div w:id="1850173830">
              <w:marLeft w:val="0"/>
              <w:marRight w:val="0"/>
              <w:marTop w:val="0"/>
              <w:marBottom w:val="0"/>
              <w:divBdr>
                <w:top w:val="none" w:sz="0" w:space="0" w:color="auto"/>
                <w:left w:val="none" w:sz="0" w:space="0" w:color="auto"/>
                <w:bottom w:val="none" w:sz="0" w:space="0" w:color="auto"/>
                <w:right w:val="none" w:sz="0" w:space="0" w:color="auto"/>
              </w:divBdr>
            </w:div>
            <w:div w:id="1850173831">
              <w:marLeft w:val="0"/>
              <w:marRight w:val="0"/>
              <w:marTop w:val="0"/>
              <w:marBottom w:val="0"/>
              <w:divBdr>
                <w:top w:val="none" w:sz="0" w:space="0" w:color="auto"/>
                <w:left w:val="none" w:sz="0" w:space="0" w:color="auto"/>
                <w:bottom w:val="none" w:sz="0" w:space="0" w:color="auto"/>
                <w:right w:val="none" w:sz="0" w:space="0" w:color="auto"/>
              </w:divBdr>
            </w:div>
            <w:div w:id="1850173832">
              <w:marLeft w:val="0"/>
              <w:marRight w:val="0"/>
              <w:marTop w:val="0"/>
              <w:marBottom w:val="0"/>
              <w:divBdr>
                <w:top w:val="none" w:sz="0" w:space="0" w:color="auto"/>
                <w:left w:val="none" w:sz="0" w:space="0" w:color="auto"/>
                <w:bottom w:val="none" w:sz="0" w:space="0" w:color="auto"/>
                <w:right w:val="none" w:sz="0" w:space="0" w:color="auto"/>
              </w:divBdr>
            </w:div>
            <w:div w:id="1850173833">
              <w:marLeft w:val="0"/>
              <w:marRight w:val="0"/>
              <w:marTop w:val="0"/>
              <w:marBottom w:val="0"/>
              <w:divBdr>
                <w:top w:val="none" w:sz="0" w:space="0" w:color="auto"/>
                <w:left w:val="none" w:sz="0" w:space="0" w:color="auto"/>
                <w:bottom w:val="none" w:sz="0" w:space="0" w:color="auto"/>
                <w:right w:val="none" w:sz="0" w:space="0" w:color="auto"/>
              </w:divBdr>
            </w:div>
            <w:div w:id="1850173838">
              <w:marLeft w:val="0"/>
              <w:marRight w:val="0"/>
              <w:marTop w:val="0"/>
              <w:marBottom w:val="0"/>
              <w:divBdr>
                <w:top w:val="none" w:sz="0" w:space="0" w:color="auto"/>
                <w:left w:val="none" w:sz="0" w:space="0" w:color="auto"/>
                <w:bottom w:val="none" w:sz="0" w:space="0" w:color="auto"/>
                <w:right w:val="none" w:sz="0" w:space="0" w:color="auto"/>
              </w:divBdr>
            </w:div>
            <w:div w:id="1850173842">
              <w:marLeft w:val="0"/>
              <w:marRight w:val="0"/>
              <w:marTop w:val="0"/>
              <w:marBottom w:val="0"/>
              <w:divBdr>
                <w:top w:val="none" w:sz="0" w:space="0" w:color="auto"/>
                <w:left w:val="none" w:sz="0" w:space="0" w:color="auto"/>
                <w:bottom w:val="none" w:sz="0" w:space="0" w:color="auto"/>
                <w:right w:val="none" w:sz="0" w:space="0" w:color="auto"/>
              </w:divBdr>
            </w:div>
            <w:div w:id="1850173844">
              <w:marLeft w:val="0"/>
              <w:marRight w:val="0"/>
              <w:marTop w:val="0"/>
              <w:marBottom w:val="0"/>
              <w:divBdr>
                <w:top w:val="none" w:sz="0" w:space="0" w:color="auto"/>
                <w:left w:val="none" w:sz="0" w:space="0" w:color="auto"/>
                <w:bottom w:val="none" w:sz="0" w:space="0" w:color="auto"/>
                <w:right w:val="none" w:sz="0" w:space="0" w:color="auto"/>
              </w:divBdr>
            </w:div>
            <w:div w:id="1850173845">
              <w:marLeft w:val="0"/>
              <w:marRight w:val="0"/>
              <w:marTop w:val="0"/>
              <w:marBottom w:val="0"/>
              <w:divBdr>
                <w:top w:val="none" w:sz="0" w:space="0" w:color="auto"/>
                <w:left w:val="none" w:sz="0" w:space="0" w:color="auto"/>
                <w:bottom w:val="none" w:sz="0" w:space="0" w:color="auto"/>
                <w:right w:val="none" w:sz="0" w:space="0" w:color="auto"/>
              </w:divBdr>
            </w:div>
            <w:div w:id="1850173847">
              <w:marLeft w:val="0"/>
              <w:marRight w:val="0"/>
              <w:marTop w:val="0"/>
              <w:marBottom w:val="0"/>
              <w:divBdr>
                <w:top w:val="none" w:sz="0" w:space="0" w:color="auto"/>
                <w:left w:val="none" w:sz="0" w:space="0" w:color="auto"/>
                <w:bottom w:val="none" w:sz="0" w:space="0" w:color="auto"/>
                <w:right w:val="none" w:sz="0" w:space="0" w:color="auto"/>
              </w:divBdr>
            </w:div>
            <w:div w:id="1850173848">
              <w:marLeft w:val="0"/>
              <w:marRight w:val="0"/>
              <w:marTop w:val="0"/>
              <w:marBottom w:val="0"/>
              <w:divBdr>
                <w:top w:val="none" w:sz="0" w:space="0" w:color="auto"/>
                <w:left w:val="none" w:sz="0" w:space="0" w:color="auto"/>
                <w:bottom w:val="none" w:sz="0" w:space="0" w:color="auto"/>
                <w:right w:val="none" w:sz="0" w:space="0" w:color="auto"/>
              </w:divBdr>
            </w:div>
            <w:div w:id="18501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3849">
      <w:marLeft w:val="0"/>
      <w:marRight w:val="0"/>
      <w:marTop w:val="0"/>
      <w:marBottom w:val="0"/>
      <w:divBdr>
        <w:top w:val="none" w:sz="0" w:space="0" w:color="auto"/>
        <w:left w:val="none" w:sz="0" w:space="0" w:color="auto"/>
        <w:bottom w:val="none" w:sz="0" w:space="0" w:color="auto"/>
        <w:right w:val="none" w:sz="0" w:space="0" w:color="auto"/>
      </w:divBdr>
    </w:div>
    <w:div w:id="1850173851">
      <w:marLeft w:val="0"/>
      <w:marRight w:val="0"/>
      <w:marTop w:val="0"/>
      <w:marBottom w:val="0"/>
      <w:divBdr>
        <w:top w:val="none" w:sz="0" w:space="0" w:color="auto"/>
        <w:left w:val="none" w:sz="0" w:space="0" w:color="auto"/>
        <w:bottom w:val="none" w:sz="0" w:space="0" w:color="auto"/>
        <w:right w:val="none" w:sz="0" w:space="0" w:color="auto"/>
      </w:divBdr>
    </w:div>
    <w:div w:id="1850173852">
      <w:marLeft w:val="0"/>
      <w:marRight w:val="0"/>
      <w:marTop w:val="0"/>
      <w:marBottom w:val="0"/>
      <w:divBdr>
        <w:top w:val="none" w:sz="0" w:space="0" w:color="auto"/>
        <w:left w:val="none" w:sz="0" w:space="0" w:color="auto"/>
        <w:bottom w:val="none" w:sz="0" w:space="0" w:color="auto"/>
        <w:right w:val="none" w:sz="0" w:space="0" w:color="auto"/>
      </w:divBdr>
      <w:divsChild>
        <w:div w:id="1850173836">
          <w:marLeft w:val="0"/>
          <w:marRight w:val="0"/>
          <w:marTop w:val="0"/>
          <w:marBottom w:val="0"/>
          <w:divBdr>
            <w:top w:val="none" w:sz="0" w:space="0" w:color="auto"/>
            <w:left w:val="none" w:sz="0" w:space="0" w:color="auto"/>
            <w:bottom w:val="none" w:sz="0" w:space="0" w:color="auto"/>
            <w:right w:val="none" w:sz="0" w:space="0" w:color="auto"/>
          </w:divBdr>
        </w:div>
        <w:div w:id="1850173841">
          <w:marLeft w:val="0"/>
          <w:marRight w:val="0"/>
          <w:marTop w:val="0"/>
          <w:marBottom w:val="0"/>
          <w:divBdr>
            <w:top w:val="none" w:sz="0" w:space="0" w:color="auto"/>
            <w:left w:val="none" w:sz="0" w:space="0" w:color="auto"/>
            <w:bottom w:val="none" w:sz="0" w:space="0" w:color="auto"/>
            <w:right w:val="none" w:sz="0" w:space="0" w:color="auto"/>
          </w:divBdr>
        </w:div>
      </w:divsChild>
    </w:div>
    <w:div w:id="1850173853">
      <w:marLeft w:val="0"/>
      <w:marRight w:val="0"/>
      <w:marTop w:val="0"/>
      <w:marBottom w:val="0"/>
      <w:divBdr>
        <w:top w:val="none" w:sz="0" w:space="0" w:color="auto"/>
        <w:left w:val="none" w:sz="0" w:space="0" w:color="auto"/>
        <w:bottom w:val="none" w:sz="0" w:space="0" w:color="auto"/>
        <w:right w:val="none" w:sz="0" w:space="0" w:color="auto"/>
      </w:divBdr>
    </w:div>
    <w:div w:id="194649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eut13-steiner5.html" TargetMode="Externa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eut13-steiner2.html" TargetMode="External"/><Relationship Id="rId15" Type="http://schemas.openxmlformats.org/officeDocument/2006/relationships/hyperlink" Target="eut13-steiner3.html" TargetMode="External"/><Relationship Id="rId16" Type="http://schemas.openxmlformats.org/officeDocument/2006/relationships/image" Target="media/image5.jpg"/><Relationship Id="rId17" Type="http://schemas.openxmlformats.org/officeDocument/2006/relationships/image" Target="media/image6.jpg"/><Relationship Id="rId18" Type="http://schemas.openxmlformats.org/officeDocument/2006/relationships/image" Target="media/image7.jpeg"/><Relationship Id="rId19" Type="http://schemas.openxmlformats.org/officeDocument/2006/relationships/hyperlink" Target="eut13-steiner4.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Nig93</b:Tag>
    <b:SourceType>BookSection</b:SourceType>
    <b:Guid>{413D8C77-D879-47A3-99E7-71BC12D43380}</b:Guid>
    <b:Author>
      <b:Author>
        <b:NameList>
          <b:Person>
            <b:Last>Nigay</b:Last>
            <b:First>Laurence</b:First>
          </b:Person>
          <b:Person>
            <b:Last>Coutaz</b:Last>
            <b:First>Joèlle</b:First>
          </b:Person>
        </b:NameList>
      </b:Author>
      <b:Editor>
        <b:NameList>
          <b:Person>
            <b:Last>ACM</b:Last>
          </b:Person>
        </b:NameList>
      </b:Editor>
    </b:Author>
    <b:Title>A design space for multimodal systems: concurrent processing and data fusion</b:Title>
    <b:BookTitle>Proceedings of the INTERACT '93 and CHI '93 conference on Human factors in computing systems</b:BookTitle>
    <b:Year>1993</b:Year>
    <b:Pages>172-178</b:Pages>
    <b:City>New York</b:City>
    <b:CountryRegion>USA</b:CountryRegion>
    <b:RefOrder>7</b:RefOrder>
  </b:Source>
  <b:Source>
    <b:Tag>Ros09</b:Tag>
    <b:SourceType>BookSection</b:SourceType>
    <b:Guid>{F4B4A2E0-E695-44B8-9940-1C8436825C23}</b:Guid>
    <b:Author>
      <b:Author>
        <b:NameList>
          <b:Person>
            <b:Last>Roscher</b:Last>
            <b:First>Dirk</b:First>
          </b:Person>
          <b:Person>
            <b:Last>Blumendorf</b:Last>
            <b:First>Marco</b:First>
          </b:Person>
          <b:Person>
            <b:Last>Albayrak</b:Last>
            <b:First>Sahin</b:First>
          </b:Person>
        </b:NameList>
      </b:Author>
      <b:Editor>
        <b:NameList>
          <b:Person>
            <b:Last>ACM</b:Last>
          </b:Person>
        </b:NameList>
      </b:Editor>
    </b:Author>
    <b:Title>A meta user interface to control multimodal interaction in smart environments</b:Title>
    <b:BookTitle>Proceedings of the 14th international conference on Intelligent user interfaces</b:BookTitle>
    <b:Year>2009</b:Year>
    <b:Pages>481-482</b:Pages>
    <b:City>Sanibel Island</b:City>
    <b:CountryRegion>USA</b:CountryRegion>
    <b:RefOrder>8</b:RefOrder>
  </b:Source>
  <b:Source>
    <b:Tag>Mor08</b:Tag>
    <b:SourceType>BookSection</b:SourceType>
    <b:Guid>{9FC0362C-5EDD-4D75-BA4E-80394497F6A5}</b:Guid>
    <b:Author>
      <b:Author>
        <b:NameList>
          <b:Person>
            <b:Last>Morris</b:Last>
          </b:Person>
          <b:Person>
            <b:Last>Ringel</b:Last>
            <b:First>Meredith</b:First>
          </b:Person>
        </b:NameList>
      </b:Author>
      <b:Editor>
        <b:NameList>
          <b:Person>
            <b:Last>ACM</b:Last>
          </b:Person>
        </b:NameList>
      </b:Editor>
    </b:Author>
    <b:Title>A survey of collaborative web search practices</b:Title>
    <b:BookTitle>Proceeding of the twenty-sixth annual SIGCHI conference on Human factors in computing systems</b:BookTitle>
    <b:Year>2008</b:Year>
    <b:Pages>1657-1660</b:Pages>
    <b:City>Florence</b:City>
    <b:CountryRegion>Italy</b:CountryRegion>
    <b:RefOrder>9</b:RefOrder>
  </b:Source>
  <b:Source>
    <b:Tag>Pic08</b:Tag>
    <b:SourceType>BookSection</b:SourceType>
    <b:Guid>{57FD8119-EF81-43AA-9E89-ED5AC2BBA4B9}</b:Guid>
    <b:Author>
      <b:Author>
        <b:NameList>
          <b:Person>
            <b:Last>Pickens</b:Last>
            <b:First>Jeremy</b:First>
          </b:Person>
          <b:Person>
            <b:Last>Golovchinsky</b:Last>
            <b:First>Gene</b:First>
          </b:Person>
          <b:Person>
            <b:Last>Shah</b:Last>
            <b:First>Chirag</b:First>
          </b:Person>
          <b:Person>
            <b:Last>Qvarfordt</b:Last>
            <b:First>Pernilla</b:First>
          </b:Person>
          <b:Person>
            <b:Last>Back</b:Last>
            <b:First>Maribeth</b:First>
          </b:Person>
        </b:NameList>
      </b:Author>
      <b:Editor>
        <b:NameList>
          <b:Person>
            <b:Last>ACM</b:Last>
          </b:Person>
        </b:NameList>
      </b:Editor>
    </b:Author>
    <b:Title>Algorithmic mediation for collaborative exploratory search</b:Title>
    <b:BookTitle>Proceedings of the 31st annual international ACM SIGIR conference on Research and development in information retrieval</b:BookTitle>
    <b:Year>2008</b:Year>
    <b:Pages>315-322</b:Pages>
    <b:City>Singapore</b:City>
    <b:CountryRegion>Singapore</b:CountryRegion>
    <b:RefOrder>10</b:RefOrder>
  </b:Source>
  <b:Source>
    <b:Tag>Dim07</b:Tag>
    <b:SourceType>BookSection</b:SourceType>
    <b:Guid>{30FFAB3D-809F-42AE-9B3E-63C26EBF3F77}</b:Guid>
    <b:Author>
      <b:Author>
        <b:NameList>
          <b:Person>
            <b:Last>Dimitrios Rigas</b:Last>
            <b:First>Antonio</b:First>
            <b:Middle>Ciuffreda</b:Middle>
          </b:Person>
        </b:NameList>
      </b:Author>
    </b:Author>
    <b:Title>An empirical investigation of multimodal interfaces for browsing internet search results</b:Title>
    <b:BookTitle>Proceedings of the 7th Conference on 7th WSEAS</b:BookTitle>
    <b:Year>2007</b:Year>
    <b:City>Athens</b:City>
    <b:Publisher>ACM</b:Publisher>
    <b:RefOrder>11</b:RefOrder>
  </b:Source>
  <b:Source>
    <b:Tag>Ame09</b:Tag>
    <b:SourceType>BookSection</b:SourceType>
    <b:Guid>{C2F689F0-CB28-4BD8-8954-01111E6C8E39}</b:Guid>
    <b:Author>
      <b:Author>
        <b:NameList>
          <b:Person>
            <b:Last>Amershi</b:Last>
            <b:First>Saleema</b:First>
          </b:Person>
          <b:Person>
            <b:Last>Morris</b:Last>
            <b:First>Meredith</b:First>
            <b:Middle>Ringel</b:Middle>
          </b:Person>
        </b:NameList>
      </b:Author>
      <b:Editor>
        <b:NameList>
          <b:Person>
            <b:Last>ACM</b:Last>
          </b:Person>
        </b:NameList>
      </b:Editor>
    </b:Author>
    <b:Title>Co-located collaborative web search: understanding status quo practices</b:Title>
    <b:BookTitle>Proceedings of the 27th international conference extended abstracts on Human factors in computing systems</b:BookTitle>
    <b:Year>2009</b:Year>
    <b:Pages>3637-3642</b:Pages>
    <b:City>New York</b:City>
    <b:CountryRegion>USA</b:CountryRegion>
    <b:RefOrder>12</b:RefOrder>
  </b:Source>
  <b:Source>
    <b:Tag>Ame08</b:Tag>
    <b:SourceType>BookSection</b:SourceType>
    <b:Guid>{50E5DD42-DB12-487C-A6F2-C3BB66CE7F0F}</b:Guid>
    <b:Author>
      <b:Author>
        <b:NameList>
          <b:Person>
            <b:Last>Amershi</b:Last>
            <b:First>Saleema</b:First>
          </b:Person>
          <b:Person>
            <b:Last>Morris</b:Last>
            <b:First>Meredith</b:First>
            <b:Middle>Ringel</b:Middle>
          </b:Person>
        </b:NameList>
      </b:Author>
      <b:Editor>
        <b:NameList>
          <b:Person>
            <b:Last>ACM</b:Last>
          </b:Person>
        </b:NameList>
      </b:Editor>
    </b:Author>
    <b:Title>CoSearch: a system for co-located collaborative web search</b:Title>
    <b:BookTitle>Proceeding of the twenty-sixth annual SIGCHI conference on Human factors in computing systems</b:BookTitle>
    <b:Year>2008</b:Year>
    <b:Pages>1647-1656</b:Pages>
    <b:City>New York</b:City>
    <b:CountryRegion>USA</b:CountryRegion>
    <b:RefOrder>13</b:RefOrder>
  </b:Source>
  <b:Source>
    <b:Tag>Lau04</b:Tag>
    <b:SourceType>BookSection</b:SourceType>
    <b:Guid>{07C40A60-B7BD-4B57-83EF-0D2456DA9D83}</b:Guid>
    <b:Title>Design space for multimodal interaction</b:Title>
    <b:BookTitle>IFIP Congress Topical Sessions</b:BookTitle>
    <b:Year>2004</b:Year>
    <b:Pages>403-408</b:Pages>
    <b:Author>
      <b:Author>
        <b:NameList>
          <b:Person>
            <b:Last>Nigay</b:Last>
            <b:First>Laurence</b:First>
          </b:Person>
        </b:NameList>
      </b:Author>
    </b:Author>
    <b:RefOrder>14</b:RefOrder>
  </b:Source>
  <b:Source>
    <b:Tag>Dan08</b:Tag>
    <b:SourceType>Book</b:SourceType>
    <b:Guid>{B294A6B9-AF18-4440-B075-53B7289E7147}</b:Guid>
    <b:Title>Designing for Interaction: Creating Innovative Applications and Devices</b:Title>
    <b:Year>2008</b:Year>
    <b:City>Berkeley</b:City>
    <b:Author>
      <b:Author>
        <b:NameList>
          <b:Person>
            <b:Last>Saffer</b:Last>
            <b:First>Dan</b:First>
          </b:Person>
        </b:NameList>
      </b:Author>
      <b:Editor>
        <b:NameList>
          <b:Person>
            <b:Last>Press</b:Last>
            <b:First>New</b:First>
            <b:Middle>Riders</b:Middle>
          </b:Person>
        </b:NameList>
      </b:Editor>
    </b:Author>
    <b:CountryRegion>California, USA</b:CountryRegion>
    <b:Edition>2.</b:Edition>
    <b:RefOrder>15</b:RefOrder>
  </b:Source>
  <b:Source>
    <b:Tag>Whi08</b:Tag>
    <b:SourceType>ConferenceProceedings</b:SourceType>
    <b:Guid>{C84EF434-A573-4A10-ADC6-886B0FFF4449}</b:Guid>
    <b:Author>
      <b:Author>
        <b:NameList>
          <b:Person>
            <b:Last>Whitney Quesenbery</b:Last>
            <b:First>Caroline</b:First>
            <b:Middle>Jarrett, Ian Roddis, Sarah Allen, Viki Stirling</b:Middle>
          </b:Person>
        </b:NameList>
      </b:Author>
      <b:Editor>
        <b:NameList>
          <b:Person>
            <b:Last>Association</b:Last>
            <b:First>Usability</b:First>
            <b:Middle>Professionals'</b:Middle>
          </b:Person>
        </b:NameList>
      </b:Editor>
    </b:Author>
    <b:Title>Designing for Search: Making Information Easy to Find</b:Title>
    <b:Pages>7</b:Pages>
    <b:Year>2008</b:Year>
    <b:ConferenceName>UPA Conference</b:ConferenceName>
    <b:City>Baltimore, Maryland, USA</b:City>
    <b:RefOrder>16</b:RefOrder>
  </b:Source>
  <b:Source>
    <b:Tag>W3C111</b:Tag>
    <b:SourceType>InternetSite</b:SourceType>
    <b:Guid>{2A100AF4-5599-4C0A-BC9E-77C68A8FB056}</b:Guid>
    <b:Year>2011</b:Year>
    <b:Author>
      <b:Author>
        <b:NameList>
          <b:Person>
            <b:Last>Group</b:Last>
            <b:First>W3C</b:First>
            <b:Middle>- Geolocation Working</b:Middle>
          </b:Person>
        </b:NameList>
      </b:Author>
    </b:Author>
    <b:InternetSiteTitle>Geolocation API Specification</b:InternetSiteTitle>
    <b:Month>April</b:Month>
    <b:URL>http://dev.w3.org/geo/api/spec-source.html</b:URL>
    <b:RefOrder>17</b:RefOrder>
  </b:Source>
  <b:Source>
    <b:Tag>Bro06</b:Tag>
    <b:SourceType>BookSection</b:SourceType>
    <b:Guid>{959A9CE2-EF73-49A8-BFE1-AFFEF68175B0}</b:Guid>
    <b:Author>
      <b:Author>
        <b:NameList>
          <b:Person>
            <b:Last>Brooks</b:Last>
            <b:First>Christopher</b:First>
            <b:Middle>H.</b:Middle>
          </b:Person>
          <b:Person>
            <b:Last>Montanez</b:Last>
            <b:First>Nancy</b:First>
          </b:Person>
        </b:NameList>
      </b:Author>
      <b:Editor>
        <b:NameList>
          <b:Person>
            <b:Last>ACM</b:Last>
          </b:Person>
        </b:NameList>
      </b:Editor>
    </b:Author>
    <b:Title>Improved annotation of the blogosphere via autotagging and hierarchical clustering</b:Title>
    <b:BookTitle>Proceedings of the 15th international conference on World Wide Web</b:BookTitle>
    <b:Year>2006</b:Year>
    <b:Pages>625-632</b:Pages>
    <b:City>Edinburgh</b:City>
    <b:CountryRegion>Scotland</b:CountryRegion>
    <b:RefOrder>18</b:RefOrder>
  </b:Source>
  <b:Source>
    <b:Tag>ISE09</b:Tag>
    <b:SourceType>Report</b:SourceType>
    <b:Guid>{BAC2C990-EC00-4299-AF3E-416412F7F04C}</b:Guid>
    <b:Title>I-SEARCH - Technical Annex - Description of Work</b:Title>
    <b:Year>2009</b:Year>
    <b:Author>
      <b:Author>
        <b:NameList>
          <b:Person>
            <b:Last>Consortium</b:Last>
            <b:First>I-SEARCH</b:First>
          </b:Person>
        </b:NameList>
      </b:Author>
    </b:Author>
    <b:RefOrder>19</b:RefOrder>
  </b:Source>
  <b:Source>
    <b:Tag>Sre09</b:Tag>
    <b:SourceType>BookSection</b:SourceType>
    <b:Guid>{73E4CD14-5371-4637-9FC1-F90E8FB4D522}</b:Guid>
    <b:Title>Multimodal Interface: Fusion of Various Modalities</b:Title>
    <b:BookTitle>International Journal of Information Studies Vol 1, No 2</b:BookTitle>
    <b:Year>2009</b:Year>
    <b:CountryRegion>India</b:CountryRegion>
    <b:Author>
      <b:Author>
        <b:NameList>
          <b:Person>
            <b:Last>Sreekanth</b:Last>
            <b:First>N.S</b:First>
          </b:Person>
          <b:Person>
            <b:Last>Pal</b:Last>
            <b:First>Supriya</b:First>
            <b:Middle>N</b:Middle>
          </b:Person>
          <b:Person>
            <b:Last>Thomas</b:Last>
            <b:First>Meera</b:First>
          </b:Person>
          <b:Person>
            <b:Last>Haassan</b:Last>
            <b:First>Ahmad</b:First>
          </b:Person>
          <b:Person>
            <b:Last>Narayanan</b:Last>
            <b:First>N.K</b:First>
          </b:Person>
        </b:NameList>
      </b:Author>
    </b:Author>
    <b:RefOrder>20</b:RefOrder>
  </b:Source>
  <b:Source>
    <b:Tag>Dum09</b:Tag>
    <b:SourceType>BookSection</b:SourceType>
    <b:Guid>{80986AD5-DF0A-43F0-B860-CE6E05B21259}</b:Guid>
    <b:Author>
      <b:Author>
        <b:NameList>
          <b:Person>
            <b:Last>Dumas</b:Last>
            <b:First>Bruno</b:First>
          </b:Person>
          <b:Person>
            <b:Last>Lalanne</b:Last>
            <b:First>Denis</b:First>
          </b:Person>
          <b:Person>
            <b:Last>Oviatt</b:Last>
            <b:First>Sharon</b:First>
          </b:Person>
        </b:NameList>
      </b:Author>
      <b:BookAuthor>
        <b:NameList>
          <b:Person>
            <b:Last>Lalanne</b:Last>
            <b:First>Denis</b:First>
          </b:Person>
          <b:Person>
            <b:Last>Kohlas</b:Last>
            <b:First>Jürg</b:First>
          </b:Person>
        </b:NameList>
      </b:BookAuthor>
      <b:Editor>
        <b:NameList>
          <b:Person>
            <b:Last>Springer-Verlag</b:Last>
          </b:Person>
        </b:NameList>
      </b:Editor>
    </b:Author>
    <b:Title>Multimodal Interfaces: A Survey of Principles, Models and Frameworks</b:Title>
    <b:BookTitle>Human Machine Interaction</b:BookTitle>
    <b:Year>2009</b:Year>
    <b:Pages>3-26</b:Pages>
    <b:RefOrder>21</b:RefOrder>
  </b:Source>
  <b:Source>
    <b:Tag>LaC10</b:Tag>
    <b:SourceType>ConferenceProceedings</b:SourceType>
    <b:Guid>{A1D4F9AA-670E-46BB-B782-BA51BE1EFFFA}</b:Guid>
    <b:Author>
      <b:Author>
        <b:NameList>
          <b:Person>
            <b:Last>La Cascia</b:Last>
            <b:First>Marco</b:First>
          </b:Person>
          <b:Person>
            <b:Last>Morana</b:Last>
            <b:First>Marco</b:First>
          </b:Person>
          <b:Person>
            <b:Last>Sorce</b:Last>
            <b:First>Salvatore</b:First>
          </b:Person>
        </b:NameList>
      </b:Author>
    </b:Author>
    <b:Title>Mobile Interface for Content-Based Image Management</b:Title>
    <b:Pages>718-723</b:Pages>
    <b:Year>2010</b:Year>
    <b:ConferenceName>Proceedings of the 2010 International Conference on Complex, Intelligent and Software Intensive Systems</b:ConferenceName>
    <b:City>Washington, DC, USA</b:City>
    <b:RefOrder>22</b:RefOrder>
  </b:Source>
  <b:Source>
    <b:Tag>Kee05</b:Tag>
    <b:SourceType>BookSection</b:SourceType>
    <b:Guid>{C91F1C1D-7024-4AA5-89C0-DBCC711186F2}</b:Guid>
    <b:Year>2005</b:Year>
    <b:Author>
      <b:Author>
        <b:NameList>
          <b:Person>
            <b:Last>Keenoy</b:Last>
            <b:First>Kevin</b:First>
          </b:Person>
          <b:Person>
            <b:Last>Levene</b:Last>
            <b:First>Mark</b:First>
          </b:Person>
        </b:NameList>
      </b:Author>
      <b:BookAuthor>
        <b:NameList>
          <b:Person>
            <b:Last>Anand</b:Last>
            <b:First>S.</b:First>
          </b:Person>
          <b:Person>
            <b:Last>Mobasher</b:Last>
            <b:First>B.</b:First>
          </b:Person>
        </b:NameList>
      </b:BookAuthor>
      <b:Editor>
        <b:NameList>
          <b:Person>
            <b:Last>Springer</b:Last>
          </b:Person>
        </b:NameList>
      </b:Editor>
    </b:Author>
    <b:Title>Personalisation of Web Search</b:Title>
    <b:BookTitle>Intelligent Techniques for Web Personalisation</b:BookTitle>
    <b:Pages>201-228</b:Pages>
    <b:RefOrder>23</b:RefOrder>
  </b:Source>
  <b:Source>
    <b:Tag>NLa09</b:Tag>
    <b:SourceType>BookSection</b:SourceType>
    <b:Guid>{3124B3CB-CF42-43A9-9E52-FE3457D8B821}</b:Guid>
    <b:Title>Personalised Tag Recommendation</b:Title>
    <b:BookTitle>Proceedings of the Workshop on Recommender Systems and the Social Web</b:BookTitle>
    <b:Year>2009</b:Year>
    <b:City>New York</b:City>
    <b:CountryRegion>USA</b:CountryRegion>
    <b:Author>
      <b:Author>
        <b:NameList>
          <b:Person>
            <b:Last>Landia N.</b:Last>
            <b:First>Anand</b:First>
            <b:Middle>S. Singh</b:Middle>
          </b:Person>
        </b:NameList>
      </b:Author>
      <b:Editor>
        <b:NameList>
          <b:Person>
            <b:Last>ACM</b:Last>
          </b:Person>
        </b:NameList>
      </b:Editor>
    </b:Author>
    <b:RefOrder>24</b:RefOrder>
  </b:Source>
  <b:Source>
    <b:Tag>Shu10</b:Tag>
    <b:SourceType>BookSection</b:SourceType>
    <b:Guid>{A4778F12-A781-4236-9027-9A997A6C58FB}</b:Guid>
    <b:Author>
      <b:Author>
        <b:NameList>
          <b:Person>
            <b:Last>Shu</b:Last>
            <b:First>Zhaoxin</b:First>
          </b:Person>
          <b:Person>
            <b:Last>Yu</b:Last>
            <b:First>Li</b:First>
          </b:Person>
          <b:Person>
            <b:Last>Yang</b:Last>
            <b:First>Xiaoping</b:First>
          </b:Person>
        </b:NameList>
      </b:Author>
    </b:Author>
    <b:Title>Personalized tag recommendation based on user preference and content</b:Title>
    <b:BookTitle>Proceedings of the 6th international conference on Advanced data mining and applications - Volume Part II</b:BookTitle>
    <b:Year>2010</b:Year>
    <b:Pages>348-355</b:Pages>
    <b:City>Chongqing</b:City>
    <b:CountryRegion>China</b:CountryRegion>
    <b:Publisher>Springer-Verlag</b:Publisher>
    <b:RefOrder>25</b:RefOrder>
  </b:Source>
  <b:Source>
    <b:Tag>Mor07</b:Tag>
    <b:SourceType>BookSection</b:SourceType>
    <b:Guid>{24610852-3998-4647-BAEB-7B6AAE846EA7}</b:Guid>
    <b:Title>SearchTogether: an interface for collaborative web search</b:Title>
    <b:Year>2007</b:Year>
    <b:City>Newport, Rhode Island</b:City>
    <b:CountryRegion>USA</b:CountryRegion>
    <b:Author>
      <b:Author>
        <b:NameList>
          <b:Person>
            <b:Last>Morris</b:Last>
            <b:First>Meredith</b:First>
            <b:Middle>Ringel</b:Middle>
          </b:Person>
          <b:Person>
            <b:Last>Horvitz</b:Last>
            <b:First>Eric</b:First>
          </b:Person>
        </b:NameList>
      </b:Author>
      <b:Editor>
        <b:NameList>
          <b:Person>
            <b:Last>ACM</b:Last>
          </b:Person>
        </b:NameList>
      </b:Editor>
    </b:Author>
    <b:BookTitle>Proceedings of the 20th annual ACM symposium on User interface software and technology</b:BookTitle>
    <b:Pages>3-12</b:Pages>
    <b:RefOrder>26</b:RefOrder>
  </b:Source>
  <b:Source>
    <b:Tag>Ovi99</b:Tag>
    <b:SourceType>ArticleInAPeriodical</b:SourceType>
    <b:Guid>{CB36EA1C-9B45-4C8B-807B-5DB21525FE9C}</b:Guid>
    <b:Author>
      <b:Author>
        <b:NameList>
          <b:Person>
            <b:Last>Oviatt</b:Last>
            <b:First>Sharon</b:First>
          </b:Person>
        </b:NameList>
      </b:Author>
    </b:Author>
    <b:Title>Ten myths of multimodal interaction</b:Title>
    <b:Year>1999</b:Year>
    <b:PeriodicalTitle>Commun. ACM</b:PeriodicalTitle>
    <b:Month>November</b:Month>
    <b:Pages>74-81</b:Pages>
    <b:Volume>11</b:Volume>
    <b:Issue>42</b:Issue>
    <b:RefOrder>27</b:RefOrder>
  </b:Source>
  <b:Source>
    <b:Tag>Ser08</b:Tag>
    <b:SourceType>BookSection</b:SourceType>
    <b:Guid>{88032F5C-FBB5-4DF9-8CF1-23688F390678}</b:Guid>
    <b:Author>
      <b:Author>
        <b:NameList>
          <b:Person>
            <b:Last>Serrano</b:Last>
            <b:First>Marcos</b:First>
            <b:Middle>and Nigay, Laurence and Lawson, Jean-Yves L. and Ramsay, Andrew and Murray-Smith, Roderick and Denef, Sebastian</b:Middle>
          </b:Person>
        </b:NameList>
      </b:Author>
      <b:Editor>
        <b:NameList>
          <b:Person>
            <b:Last>ACM</b:Last>
          </b:Person>
        </b:NameList>
      </b:Editor>
    </b:Author>
    <b:Title>The openinterface framework: a tool for multimodal interaction.</b:Title>
    <b:Year>2008</b:Year>
    <b:Pages>3501-3506</b:Pages>
    <b:City>Florence</b:City>
    <b:BookTitle>CHI '08 extended abstracts on Human factors in computing systems</b:BookTitle>
    <b:CountryRegion>Italy</b:CountryRegion>
    <b:RefOrder>28</b:RefOrder>
  </b:Source>
  <b:Source>
    <b:Tag>Abo99</b:Tag>
    <b:SourceType>BookSection</b:SourceType>
    <b:Guid>{895EDD6D-94CD-4F6E-B351-9F446760334D}</b:Guid>
    <b:Author>
      <b:Author>
        <b:NameList>
          <b:Person>
            <b:Last>Abowd</b:Last>
            <b:Middle>D.</b:Middle>
            <b:First>Gregory</b:First>
          </b:Person>
          <b:Person>
            <b:Last>Dey</b:Last>
            <b:Middle>K.</b:Middle>
            <b:First>Amind</b:First>
          </b:Person>
          <b:Person>
            <b:Last>Brown</b:Last>
            <b:Middle>J.</b:Middle>
            <b:First>Peter</b:First>
          </b:Person>
          <b:Person>
            <b:Last>Davies</b:Last>
            <b:First>Nigel</b:First>
          </b:Person>
          <b:Person>
            <b:Last>Smith</b:Last>
            <b:First>Mark</b:First>
          </b:Person>
          <b:Person>
            <b:Last>Steggles</b:Last>
            <b:First>Pete</b:First>
          </b:Person>
        </b:NameList>
      </b:Author>
      <b:Editor>
        <b:NameList>
          <b:Person>
            <b:Last>Springer-Verlag</b:Last>
          </b:Person>
        </b:NameList>
      </b:Editor>
    </b:Author>
    <b:Title>Towards a Better Understanding of Context and Context-Awareness</b:Title>
    <b:BookTitle>Proceedings of the 1st international symposium on Handheld and Ubiquitous Computing</b:BookTitle>
    <b:Year>1999</b:Year>
    <b:Pages>304-307</b:Pages>
    <b:City>Karlsruhe</b:City>
    <b:CountryRegion>Germany</b:CountryRegion>
    <b:RefOrder>29</b:RefOrder>
  </b:Source>
  <b:Source>
    <b:Tag>Cha08</b:Tag>
    <b:SourceType>BookSection</b:SourceType>
    <b:Guid>{6DB41592-B32F-4F5B-8570-64231C3F7080}</b:Guid>
    <b:Author>
      <b:Author>
        <b:NameList>
          <b:Person>
            <b:Last>Chang</b:Last>
            <b:First>Jaeseung</b:First>
          </b:Person>
          <b:Person>
            <b:Last>Bourguet</b:Last>
            <b:First>Marie-Luce</b:First>
          </b:Person>
        </b:NameList>
      </b:Author>
      <b:Editor>
        <b:NameList>
          <b:Person>
            <b:Last>Society</b:Last>
            <b:First>British</b:First>
            <b:Middle>Computer</b:Middle>
          </b:Person>
        </b:NameList>
      </b:Editor>
    </b:Author>
    <b:Title>Usability framework for the design and evaluation of multimodal interaction</b:Title>
    <b:BookTitle>Proceedings of the 22nd British HCI Group Annual Conference on People and Computers: Culture, Creativity, Interaction - Volume 2</b:BookTitle>
    <b:Year>2008</b:Year>
    <b:Pages>123-126</b:Pages>
    <b:City>Liverpool</b:City>
    <b:CountryRegion>United Kingdom</b:CountryRegion>
    <b:RefOrder>30</b:RefOrder>
  </b:Source>
  <b:Source>
    <b:Tag>Gol06</b:Tag>
    <b:SourceType>BookSection</b:SourceType>
    <b:Guid>{65E5FFA4-14CC-40A2-9AFA-9AEFCB11CD25}</b:Guid>
    <b:Author>
      <b:Author>
        <b:NameList>
          <b:Person>
            <b:Last>Golder</b:Last>
            <b:First>Scott</b:First>
            <b:Middle>A.</b:Middle>
          </b:Person>
          <b:Person>
            <b:Last>Huberman</b:Last>
            <b:First>Bernardo</b:First>
            <b:Middle>A.</b:Middle>
          </b:Person>
        </b:NameList>
      </b:Author>
      <b:Editor>
        <b:NameList>
          <b:Person>
            <b:Last>Sage Publications</b:Last>
            <b:First>Inc.</b:First>
          </b:Person>
        </b:NameList>
      </b:Editor>
    </b:Author>
    <b:Title>Usage patterns of collaborative tagging systems</b:Title>
    <b:BookTitle>Journal of Informatic Sciences</b:BookTitle>
    <b:Year>2006</b:Year>
    <b:Pages>198-208</b:Pages>
    <b:RefOrder>31</b:RefOrder>
  </b:Source>
  <b:Source>
    <b:Tag>Pri111</b:Tag>
    <b:SourceType>InternetSite</b:SourceType>
    <b:Guid>{6930F38B-3A89-44FA-A674-6501C0F1D7EA}</b:Guid>
    <b:Year>2011</b:Year>
    <b:Author>
      <b:Author>
        <b:Corporate>Princeton University, Farlex Inc.</b:Corporate>
      </b:Author>
    </b:Author>
    <b:InternetSiteTitle>WordNet - Collaboration</b:InternetSiteTitle>
    <b:Month>April</b:Month>
    <b:URL>http://wordnetweb.princeton.edu/perl/webwn?s=collaboration&amp;sub=Search+WordNet&amp;o2=&amp;o0=1&amp;o7=&amp;o5=&amp;o1=1&amp;o6=&amp;o4=&amp;o3=&amp;h=0</b:URL>
    <b:RefOrder>32</b:RefOrder>
  </b:Source>
  <b:Source>
    <b:Tag>Pri11</b:Tag>
    <b:SourceType>InternetSite</b:SourceType>
    <b:Guid>{6DB5BCFA-287A-4AB7-9CCB-B8248D6918A8}</b:Guid>
    <b:Year>2011</b:Year>
    <b:Author>
      <b:Author>
        <b:Corporate>Princeton University, Farlex Inc.</b:Corporate>
      </b:Author>
    </b:Author>
    <b:InternetSiteTitle>WordNet - Personalized</b:InternetSiteTitle>
    <b:Month>April</b:Month>
    <b:URL>http://wordnetweb.princeton.edu/perl/webwn?o2=&amp;o0=1&amp;o7=&amp;o5=&amp;o1=1&amp;o6=&amp;o4=&amp;o3=&amp;s=personalized</b:URL>
    <b:RefOrder>33</b:RefOrder>
  </b:Source>
  <b:Source>
    <b:Tag>McG11</b:Tag>
    <b:SourceType>Book</b:SourceType>
    <b:Guid>{73B61A7A-7FCE-41D9-A84C-080C592501BD}</b:Guid>
    <b:Year>2011</b:Year>
    <b:Author>
      <b:Author>
        <b:NameList>
          <b:Person>
            <b:Last>McGraw-Hill</b:Last>
          </b:Person>
          <b:Person>
            <b:Last>Parker</b:Last>
            <b:First>Sybil P.</b:First>
          </b:Person>
        </b:NameList>
      </b:Author>
      <b:Editor>
        <b:NameList>
          <b:Person>
            <b:Last>Professional</b:Last>
            <b:First>McGraw-Hill</b:First>
          </b:Person>
        </b:NameList>
      </b:Editor>
    </b:Author>
    <b:Title>McGraw-Hill Dictionary of Scientific and Technical Terms</b:Title>
    <b:Edition>7.</b:Edition>
    <b:RefOrder>34</b:RefOrder>
  </b:Source>
  <b:Source>
    <b:Tag>Usa11</b:Tag>
    <b:SourceType>InternetSite</b:SourceType>
    <b:Guid>{FE977FA9-3FB0-47F2-9E81-425A10D09819}</b:Guid>
    <b:Author>
      <b:Author>
        <b:Corporate>Usability Professionals' Association</b:Corporate>
      </b:Author>
    </b:Author>
    <b:InternetSiteTitle>What is User-Centered Design? </b:InternetSiteTitle>
    <b:Year>2011</b:Year>
    <b:Month>December</b:Month>
    <b:URL>http://www.usabilityprofessionals.org/usability_resources/about_usability/what_is_ucd.html</b:URL>
    <b:RefOrder>35</b:RefOrder>
  </b:Source>
  <b:Source>
    <b:Tag>Int10</b:Tag>
    <b:SourceType>DocumentFromInternetSite</b:SourceType>
    <b:Guid>{7C96E174-5901-4670-9717-2C2DBE504375}</b:Guid>
    <b:InternetSiteTitle>ISO 9241-210:2010 Ergonomics of human-system interaction - Part 210: Human-centred design for interactive systems</b:InternetSiteTitle>
    <b:Year>2010</b:Year>
    <b:URL>http://www.iso.org/iso/catalogue_detail.htm?csnumber=21197</b:URL>
    <b:Title>ISO 9241-210:2010 Ergonomics of human-system interaction - Part 210: Human-centred design for interactive systems</b:Title>
    <b:Author>
      <b:Author>
        <b:Corporate>International Organization for Standardization</b:Corporate>
      </b:Author>
    </b:Author>
    <b:BookTitle>ISO 9241 Ergonomics of human-system interaction</b:BookTitle>
    <b:RefOrder>36</b:RefOrder>
  </b:Source>
  <b:Source>
    <b:Tag>Inf11</b:Tag>
    <b:SourceType>InternetSite</b:SourceType>
    <b:Guid>{341FC6C7-215E-4ADA-9601-4E61F7A3F518}</b:Guid>
    <b:Author>
      <b:Author>
        <b:Corporate>InfoMus Lab - DIST University of Genova</b:Corporate>
      </b:Author>
    </b:Author>
    <b:InternetSiteTitle>The EyesWeb Project</b:InternetSiteTitle>
    <b:Year>2011</b:Year>
    <b:Month>December</b:Month>
    <b:URL>http://www.eyesweb.org</b:URL>
    <b:RefOrder>37</b:RefOrder>
  </b:Source>
  <b:Source>
    <b:Tag>Mil11</b:Tag>
    <b:SourceType>InternetSite</b:SourceType>
    <b:Guid>{2A91D007-3474-4E6B-A608-B06751B48B6A}</b:Guid>
    <b:Author>
      <b:Author>
        <b:NameList>
          <b:Person>
            <b:Last>Puckette</b:Last>
            <b:First>Miller</b:First>
            <b:Middle>S.</b:Middle>
          </b:Person>
        </b:NameList>
      </b:Author>
    </b:Author>
    <b:InternetSiteTitle>Pure Data</b:InternetSiteTitle>
    <b:Year>2011</b:Year>
    <b:Month>Oktober</b:Month>
    <b:URL>http://puredata.info</b:URL>
    <b:RefOrder>38</b:RefOrder>
  </b:Source>
  <b:Source>
    <b:Tag>Cyc11</b:Tag>
    <b:SourceType>InternetSite</b:SourceType>
    <b:Guid>{136C0697-7443-4903-BB90-76F3C29810DC}</b:Guid>
    <b:Author>
      <b:Author>
        <b:Corporate>Cycling '74</b:Corporate>
      </b:Author>
    </b:Author>
    <b:InternetSiteTitle>MAX</b:InternetSiteTitle>
    <b:Year>2011</b:Year>
    <b:Month>December</b:Month>
    <b:URL>http://cycling74.com/products/max</b:URL>
    <b:RefOrder>39</b:RefOrder>
  </b:Source>
  <b:Source>
    <b:Tag>Tro11</b:Tag>
    <b:SourceType>InternetSite</b:SourceType>
    <b:Guid>{212350CB-ABE9-459A-B9C6-DE2034E5501F}</b:Guid>
    <b:Author>
      <b:Author>
        <b:Corporate>Troikatronix</b:Corporate>
      </b:Author>
    </b:Author>
    <b:InternetSiteTitle>Isadora</b:InternetSiteTitle>
    <b:Year>2011</b:Year>
    <b:Month>December</b:Month>
    <b:URL>http://www.troikatronix.com</b:URL>
    <b:RefOrder>40</b:RefOrder>
  </b:Source>
  <b:Source>
    <b:Tag>Mes11</b:Tag>
    <b:SourceType>InternetSite</b:SourceType>
    <b:Guid>{936B0A4D-FB01-45E5-AE30-3BE0DDE0244E}</b:Guid>
    <b:Author>
      <b:Author>
        <b:Corporate>Meso</b:Corporate>
      </b:Author>
    </b:Author>
    <b:InternetSiteTitle>VVVV Toolkit</b:InternetSiteTitle>
    <b:Year>2011</b:Year>
    <b:Month>October</b:Month>
    <b:URL> http://vvvv.meso.net</b:URL>
    <b:RefOrder>41</b:RefOrder>
  </b:Source>
  <b:Source>
    <b:Tag>Spe11</b:Tag>
    <b:SourceType>Report</b:SourceType>
    <b:Guid>{FA0E1AD8-F255-40B1-84A1-9CE6679DD5BB}</b:Guid>
    <b:Title>Deliverable 3.1 - Specification of generic multimedia descriptors</b:Title>
    <b:Year>2011</b:Year>
    <b:Institution>CERTH</b:Institution>
    <b:Author>
      <b:Author>
        <b:NameList>
          <b:Person>
            <b:Last>Daras</b:Last>
            <b:First>Petros</b:First>
          </b:Person>
          <b:Person>
            <b:Last>Axenopoulos</b:Last>
            <b:First>Apostolos</b:First>
          </b:Person>
          <b:Person>
            <b:Last>Petrou</b:Last>
            <b:First>Zisis</b:First>
          </b:Person>
          <b:Person>
            <b:Last>Verroust-Blondet</b:Last>
            <b:First>Anne</b:First>
          </b:Person>
          <b:Person>
            <b:Last>Massari</b:Last>
            <b:First>Alberto</b:First>
          </b:Person>
          <b:Person>
            <b:Last>Mezaour</b:Last>
            <b:Middle>Djalil</b:Middle>
            <b:First>Amar</b:First>
          </b:Person>
          <b:Person>
            <b:Last>Finsterwald</b:Last>
            <b:First>Jean-Marc</b:First>
          </b:Person>
        </b:NameList>
      </b:Author>
    </b:Author>
    <b:RefOrder>5</b:RefOrder>
  </b:Source>
  <b:Source>
    <b:Tag>W3C11</b:Tag>
    <b:SourceType>InternetSite</b:SourceType>
    <b:Guid>{B4E9F91A-D9C2-43F9-B8CB-CAC1EBA05AEC}</b:Guid>
    <b:Year>2011</b:Year>
    <b:Author>
      <b:Author>
        <b:Corporate>W3C - Multimodal Interaction Working Group</b:Corporate>
      </b:Author>
    </b:Author>
    <b:InternetSiteTitle>Multimodal Architecture and Interfaces</b:InternetSiteTitle>
    <b:Month>September</b:Month>
    <b:URL>http://www.w3.org/TR/2011/WD-mmi-arch-20110906/</b:URL>
    <b:RefOrder>42</b:RefOrder>
  </b:Source>
  <b:Source>
    <b:Tag>Law09</b:Tag>
    <b:SourceType>BookSection</b:SourceType>
    <b:Guid>{DD958E64-0721-4B07-ABE7-DA31833F445F}</b:Guid>
    <b:Title>An open source workbench for prototyping multimodal interactions based on off-the-shelf heterogeneous components</b:Title>
    <b:Year>2009</b:Year>
    <b:City>Pittsburgh</b:City>
    <b:Author>
      <b:Author>
        <b:NameList>
          <b:Person>
            <b:Last>Lawson</b:Last>
            <b:First>Jean-Yves</b:First>
            <b:Middle>Lionel</b:Middle>
          </b:Person>
          <b:Person>
            <b:Last>Al-Akkad</b:Last>
            <b:First>Ahmad-Amr</b:First>
          </b:Person>
          <b:Person>
            <b:Last>Vanderdonckt</b:Last>
            <b:First>Jean</b:First>
          </b:Person>
          <b:Person>
            <b:Last>Macq</b:Last>
            <b:First>Benoit</b:First>
          </b:Person>
        </b:NameList>
      </b:Author>
      <b:Editor>
        <b:NameList>
          <b:Person>
            <b:Last>ACM</b:Last>
          </b:Person>
        </b:NameList>
      </b:Editor>
    </b:Author>
    <b:BookTitle>Proceedings of the 1st ACM SIGCHI symposium on Engineering interactive computing systems</b:BookTitle>
    <b:Pages>245-254</b:Pages>
    <b:CountryRegion>USA</b:CountryRegion>
    <b:RefOrder>43</b:RefOrder>
  </b:Source>
  <b:Source>
    <b:Tag>Hos11</b:Tag>
    <b:SourceType>BookSection</b:SourceType>
    <b:Guid>{E47A3095-3750-46B4-AF66-85ED619827B3}</b:Guid>
    <b:Author>
      <b:Author>
        <b:NameList>
          <b:Person>
            <b:Last>Hoste</b:Last>
            <b:First>Lode</b:First>
          </b:Person>
          <b:Person>
            <b:Last>Dumas</b:Last>
            <b:First>Bruno</b:First>
          </b:Person>
          <b:Person>
            <b:Last>Signer</b:Last>
            <b:First>Beat</b:First>
          </b:Person>
        </b:NameList>
      </b:Author>
      <b:Editor>
        <b:NameList>
          <b:Person>
            <b:Last>ACM</b:Last>
          </b:Person>
        </b:NameList>
      </b:Editor>
    </b:Author>
    <b:Title>Mudra: a unified multimodal interaction framework</b:Title>
    <b:BookTitle>Proceedings of the 13th international conference on multimodal interfaces</b:BookTitle>
    <b:Year>2011</b:Year>
    <b:Pages>97-104</b:Pages>
    <b:City>New York</b:City>
    <b:CountryRegion>USA</b:CountryRegion>
    <b:RefOrder>44</b:RefOrder>
  </b:Source>
  <b:Source>
    <b:Tag>Cou95</b:Tag>
    <b:SourceType>BookSection</b:SourceType>
    <b:Guid>{1E362029-BEEF-4087-84BD-4FE7305AC5F0}</b:Guid>
    <b:Author>
      <b:Author>
        <b:NameList>
          <b:Person>
            <b:Last>Coutaz</b:Last>
            <b:First>J.</b:First>
          </b:Person>
          <b:Person>
            <b:Last>Nigay</b:Last>
            <b:First>L.</b:First>
          </b:Person>
          <b:Person>
            <b:Last>Salber</b:Last>
            <b:First>D.</b:First>
          </b:Person>
          <b:Person>
            <b:Last>Blandford</b:Last>
            <b:First>A.</b:First>
          </b:Person>
          <b:Person>
            <b:Last>May</b:Last>
            <b:First>J.</b:First>
          </b:Person>
          <b:Person>
            <b:Last>Young</b:Last>
            <b:First>R.M.</b:First>
          </b:Person>
        </b:NameList>
      </b:Author>
    </b:Author>
    <b:Title>Four easy pieces for assessing the usability of multimodal interaction: the CARE properties</b:Title>
    <b:BookTitle>Proceedings of INTERACT' 95</b:BookTitle>
    <b:Year>1995</b:Year>
    <b:Pages>115-120</b:Pages>
    <b:RefOrder>45</b:RefOrder>
  </b:Source>
  <b:Source>
    <b:Tag>Mor10</b:Tag>
    <b:SourceType>BookSection</b:SourceType>
    <b:Guid>{B29B8176-0D8D-41B8-B394-18206AC753A4}</b:Guid>
    <b:Year>2010</b:Year>
    <b:Author>
      <b:Author>
        <b:NameList>
          <b:Person>
            <b:Last>Morris</b:Last>
            <b:First>Meredith</b:First>
            <b:Middle>Ringel</b:Middle>
          </b:Person>
          <b:Person>
            <b:Last>Lombardo</b:Last>
            <b:First>Jarrod</b:First>
          </b:Person>
          <b:Person>
            <b:Last>Wigdor</b:Last>
            <b:First>Daniel</b:First>
          </b:Person>
        </b:NameList>
      </b:Author>
      <b:Editor>
        <b:NameList>
          <b:Person>
            <b:Last>ACM</b:Last>
          </b:Person>
        </b:NameList>
      </b:Editor>
    </b:Author>
    <b:Title>WeSearch: supporting collaborative search and sensemaking on a tabletop display</b:Title>
    <b:Pages>401 - 410</b:Pages>
    <b:City>Savannah</b:City>
    <b:BookTitle>Proceedings of the 2010 ACM conference on Computer supported cooperative work</b:BookTitle>
    <b:CountryRegion>Georgia, USA</b:CountryRegion>
    <b:RefOrder>46</b:RefOrder>
  </b:Source>
  <b:Source>
    <b:Tag>Nol07</b:Tag>
    <b:SourceType>BookSection</b:SourceType>
    <b:Guid>{CA3ACE75-119B-40BC-80CE-62D8B7EBC8B9}</b:Guid>
    <b:Author>
      <b:Author>
        <b:NameList>
          <b:Person>
            <b:Last>Noll</b:Last>
            <b:First>Michael</b:First>
            <b:Middle>G.</b:Middle>
          </b:Person>
          <b:Person>
            <b:Last>Meinel</b:Last>
            <b:First>Christoph</b:First>
          </b:Person>
        </b:NameList>
      </b:Author>
      <b:Editor>
        <b:NameList>
          <b:Person>
            <b:Last>Springer-Verlag</b:Last>
          </b:Person>
        </b:NameList>
      </b:Editor>
    </b:Author>
    <b:Title>Web search personalization via social bookmarking and tagging</b:Title>
    <b:Pages>367-380</b:Pages>
    <b:Year>2007</b:Year>
    <b:City>Busan</b:City>
    <b:BookTitle>Proceedings of the 6th international The semantic web and 2nd Asian conference on Asian semantic web conference</b:BookTitle>
    <b:CountryRegion>Korea</b:CountryRegion>
    <b:RefOrder>47</b:RefOrder>
  </b:Source>
  <b:Source>
    <b:Tag>Ber09</b:Tag>
    <b:SourceType>BookSection</b:SourceType>
    <b:Guid>{BD155BA0-5B6F-46BC-871B-AAFEAB904860}</b:Guid>
    <b:Author>
      <b:Author>
        <b:NameList>
          <b:Person>
            <b:Last>Bertier</b:Last>
            <b:First>Marin</b:First>
          </b:Person>
          <b:Person>
            <b:Last>Guerraoui</b:Last>
            <b:First>Rachid</b:First>
          </b:Person>
          <b:Person>
            <b:Last>Leroy</b:Last>
            <b:First>Vincent</b:First>
          </b:Person>
          <b:Person>
            <b:Last>Kermarrec</b:Last>
            <b:First>Anne-Marie</b:First>
          </b:Person>
        </b:NameList>
      </b:Author>
      <b:Editor>
        <b:NameList>
          <b:Person>
            <b:Last>ACM</b:Last>
          </b:Person>
        </b:NameList>
      </b:Editor>
    </b:Author>
    <b:Title>Toward personalized query expansion</b:Title>
    <b:BookTitle>Proceedings of the Second ACM EuroSys Workshop on Social Network Systems</b:BookTitle>
    <b:Year>2009</b:Year>
    <b:Pages>7-12</b:Pages>
    <b:City>Nuremberg</b:City>
    <b:CountryRegion>Germany</b:CountryRegion>
    <b:RefOrder>48</b:RefOrder>
  </b:Source>
  <b:Source>
    <b:Tag>Guy10</b:Tag>
    <b:SourceType>BookSection</b:SourceType>
    <b:Guid>{709D61D5-6A33-4F49-BA25-9C6B9838A0ED}</b:Guid>
    <b:Year>2010</b:Year>
    <b:Author>
      <b:Author>
        <b:NameList>
          <b:Person>
            <b:Last>Guy</b:Last>
            <b:First>Ido</b:First>
          </b:Person>
          <b:Person>
            <b:Last>Zwerdling</b:Last>
            <b:First>Naama</b:First>
          </b:Person>
          <b:Person>
            <b:Last>Ronen</b:Last>
            <b:First>Inbal</b:First>
          </b:Person>
          <b:Person>
            <b:Last>Carmel</b:Last>
            <b:First>David</b:First>
          </b:Person>
          <b:Person>
            <b:Last>Uziel</b:Last>
            <b:First>Erel</b:First>
          </b:Person>
        </b:NameList>
      </b:Author>
      <b:Editor>
        <b:NameList>
          <b:Person>
            <b:Last>ACM</b:Last>
          </b:Person>
        </b:NameList>
      </b:Editor>
    </b:Author>
    <b:Title>Social media recommendation based on people and tags</b:Title>
    <b:BookTitle>Proceeding of the 33rd international ACM SIGIR conference on Research and development in information retrieval</b:BookTitle>
    <b:Pages>194-201</b:Pages>
    <b:City>Geneva</b:City>
    <b:CountryRegion>Switzerland</b:CountryRegion>
    <b:RefOrder>49</b:RefOrder>
  </b:Source>
  <b:Source>
    <b:Tag>Gua09</b:Tag>
    <b:SourceType>BookSection</b:SourceType>
    <b:Guid>{58796B63-2D06-4628-A404-818F572D4927}</b:Guid>
    <b:Author>
      <b:Author>
        <b:NameList>
          <b:Person>
            <b:Last>Guan</b:Last>
            <b:First>Ziyu</b:First>
          </b:Person>
          <b:Person>
            <b:Last>Bu</b:Last>
            <b:First>Jiajun</b:First>
          </b:Person>
          <b:Person>
            <b:Last>Mei</b:Last>
            <b:First>Qiaozhu</b:First>
          </b:Person>
          <b:Person>
            <b:Last>Chen</b:Last>
            <b:First>Chun</b:First>
          </b:Person>
          <b:Person>
            <b:Last>Wang</b:Last>
            <b:First>Can</b:First>
          </b:Person>
        </b:NameList>
      </b:Author>
      <b:Editor>
        <b:NameList>
          <b:Person>
            <b:Last>ACM</b:Last>
          </b:Person>
        </b:NameList>
      </b:Editor>
    </b:Author>
    <b:Title>Personalized tag recommendation using graph-based ranking on multi-type interrelated objects</b:Title>
    <b:BookTitle>Proceedings of the 32nd international ACM SIGIR conference on Research and development in information retrieval</b:BookTitle>
    <b:Year>2009</b:Year>
    <b:Pages>540-547</b:Pages>
    <b:City>New York</b:City>
    <b:CountryRegion>USA</b:CountryRegion>
    <b:RefOrder>50</b:RefOrder>
  </b:Source>
  <b:Source>
    <b:Tag>Yin10</b:Tag>
    <b:SourceType>BookSection</b:SourceType>
    <b:Guid>{7E8673F0-0252-4F09-A09C-F213C5E0D7DE}</b:Guid>
    <b:Author>
      <b:Author>
        <b:NameList>
          <b:Person>
            <b:Last>Yin</b:Last>
            <b:First>Dawei</b:First>
          </b:Person>
          <b:Person>
            <b:Last>Xue</b:Last>
            <b:First>Zhenzhen</b:First>
          </b:Person>
          <b:Person>
            <b:Last>Hong</b:Last>
            <b:First>Liangjie</b:First>
          </b:Person>
          <b:Person>
            <b:Last>Davison</b:Last>
            <b:First>Brian</b:First>
            <b:Middle>D.</b:Middle>
          </b:Person>
        </b:NameList>
      </b:Author>
      <b:Editor>
        <b:NameList>
          <b:Person>
            <b:Last>ACM</b:Last>
          </b:Person>
        </b:NameList>
      </b:Editor>
    </b:Author>
    <b:Title>A probabilistic model for personalized tag prediction</b:Title>
    <b:BookTitle>Proceedings of the 16th ACM SIGKDD international conference on Knowledge discovery and data mining</b:BookTitle>
    <b:Year>2010</b:Year>
    <b:Pages>959-968</b:Pages>
    <b:City>New York</b:City>
    <b:CountryRegion>USA</b:CountryRegion>
    <b:RefOrder>51</b:RefOrder>
  </b:Source>
  <b:Source>
    <b:Tag>And07</b:Tag>
    <b:SourceType>BookSection</b:SourceType>
    <b:Guid>{55B00F72-D0DB-43E8-8837-017A6938DD2A}</b:Guid>
    <b:Author>
      <b:Author>
        <b:NameList>
          <b:Person>
            <b:Last>Byde</b:Last>
            <b:First>Andrew</b:First>
          </b:Person>
          <b:Person>
            <b:Last>Wan</b:Last>
            <b:First>Hui</b:First>
          </b:Person>
          <b:Person>
            <b:Last>Cayzer</b:Last>
            <b:First>Steve</b:First>
          </b:Person>
        </b:NameList>
      </b:Author>
    </b:Author>
    <b:Title>Personalized Tag Recommendations via Tagging and Content-based Similarity Metrics</b:Title>
    <b:BookTitle>Proceedings of the International Conference on Weblogs and Social Media</b:BookTitle>
    <b:Year>2007</b:Year>
    <b:RefOrder>52</b:RefOrder>
  </b:Source>
  <b:Source>
    <b:Tag>Pai08</b:Tag>
    <b:SourceType>ConferenceProceedings</b:SourceType>
    <b:Guid>{6C16EE4D-53C2-412D-9A1F-B23E986E6DEC}</b:Guid>
    <b:Author>
      <b:Author>
        <b:NameList>
          <b:Person>
            <b:Last>Chen</b:Last>
            <b:First>Ling</b:First>
          </b:Person>
          <b:Person>
            <b:Last>Firan</b:Last>
            <b:First>Claudiu</b:First>
            <b:Middle>S.</b:Middle>
          </b:Person>
          <b:Person>
            <b:Last>Nejdl</b:Last>
            <b:First>Wolfgang</b:First>
          </b:Person>
          <b:Person>
            <b:Last>Paiu</b:Last>
            <b:First>Raluca</b:First>
          </b:Person>
        </b:NameList>
      </b:Author>
    </b:Author>
    <b:Title>PHAROS – Personalizing Users Experience in Audio-Visual Online Spaces</b:Title>
    <b:Year>2008</b:Year>
    <b:City>Auckland</b:City>
    <b:ConferenceName>Journal of the 34th International Conference on Very Large Data Bases</b:ConferenceName>
    <b:RefOrder>53</b:RefOrder>
  </b:Source>
  <b:Source>
    <b:Tag>Han10</b:Tag>
    <b:SourceType>ConferenceProceedings</b:SourceType>
    <b:Guid>{23D794F0-F442-4DD1-8472-B66EB2099687}</b:Guid>
    <b:Author>
      <b:Author>
        <b:NameList>
          <b:Person>
            <b:Last>Jetter</b:Last>
            <b:First>Hans-Christian</b:First>
          </b:Person>
          <b:Person>
            <b:Last>Gerken</b:Last>
            <b:First>Jens</b:First>
          </b:Person>
          <b:Person>
            <b:Last>Zöllner</b:Last>
            <b:First>Michael</b:First>
          </b:Person>
          <b:Person>
            <b:Last>Reiterer</b:Last>
            <b:First>Harald</b:First>
          </b:Person>
        </b:NameList>
      </b:Author>
    </b:Author>
    <b:Title>Be-Greifbare Interaktion für die kollaborative Suche</b:Title>
    <b:Pages>145-150</b:Pages>
    <b:Year>2010</b:Year>
    <b:ConferenceName>Interaktive Kulturen Workshop-Band. Proceedings der Workshops der Mensch &amp; Computer 2010.</b:ConferenceName>
    <b:City>Duisburg</b:City>
    <b:RefOrder>54</b:RefOrder>
  </b:Source>
  <b:Source>
    <b:Tag>Goo11</b:Tag>
    <b:SourceType>InternetSite</b:SourceType>
    <b:Guid>{DAA777D9-CD2D-4147-BA61-0FC2FBCCA4F9}</b:Guid>
    <b:Year>2011</b:Year>
    <b:Author>
      <b:Author>
        <b:Corporate>Google Inc.</b:Corporate>
      </b:Author>
    </b:Author>
    <b:InternetSiteTitle>Google Docs</b:InternetSiteTitle>
    <b:Month>December</b:Month>
    <b:URL>http://docs.google.com</b:URL>
    <b:RefOrder>55</b:RefOrder>
  </b:Source>
  <b:Source>
    <b:Tag>Goo111</b:Tag>
    <b:SourceType>InternetSite</b:SourceType>
    <b:Guid>{E3673F97-EE37-47BC-AE5E-65FCE4DA27B0}</b:Guid>
    <b:Author>
      <b:Author>
        <b:Corporate>Google Inc.</b:Corporate>
      </b:Author>
    </b:Author>
    <b:InternetSiteTitle>Boost productivity with Google-powered collaboration apps</b:InternetSiteTitle>
    <b:Year>2011</b:Year>
    <b:Month>December</b:Month>
    <b:URL>http://www.google.com/apps/intl/en/business/collaboration.html</b:URL>
    <b:RefOrder>56</b:RefOrder>
  </b:Source>
  <b:Source>
    <b:Tag>Platzhalter1</b:Tag>
    <b:SourceType>ConferenceProceedings</b:SourceType>
    <b:Guid>{DF92DF50-DE01-4020-98D6-F82D08DB944D}</b:Guid>
    <b:Author>
      <b:Author>
        <b:NameList>
          <b:Person>
            <b:Last>Hans-Christian Jetter</b:Last>
            <b:First>Jens</b:First>
            <b:Middle>Gerken, Michael Zöllner, Harald Reiterer</b:Middle>
          </b:Person>
        </b:NameList>
      </b:Author>
    </b:Author>
    <b:Title>Be-Greifbare Interaktion für die kollaborative Suche</b:Title>
    <b:Pages>145-150</b:Pages>
    <b:Year>2010</b:Year>
    <b:ConferenceName>Interaktive Kulturen Workshop-Band. Proceedings der Workshops der Mensch &amp; Computer 2010.</b:ConferenceName>
    <b:City>Duisburg</b:City>
    <b:RefOrder>57</b:RefOrder>
  </b:Source>
  <b:Source>
    <b:Tag>Platzhalter3</b:Tag>
    <b:SourceType>InternetSite</b:SourceType>
    <b:Guid>{74F158BB-2FFD-4293-9943-873F473C3C56}</b:Guid>
    <b:Year>2011</b:Year>
    <b:Author>
      <b:Author>
        <b:Corporate>W3C - Multimodal Interaction Working Group</b:Corporate>
      </b:Author>
    </b:Author>
    <b:InternetSiteTitle>Multimodal Architecture and Interfaces</b:InternetSiteTitle>
    <b:Month>April</b:Month>
    <b:URL>http://www.w3.org/TR/mmi-arch/</b:URL>
    <b:RefOrder>58</b:RefOrder>
  </b:Source>
  <b:Source>
    <b:Tag>Mic05</b:Tag>
    <b:SourceType>BookSection</b:SourceType>
    <b:Guid>{881B8FFF-A2F5-4226-9FED-3240F32F100B}</b:Guid>
    <b:Author>
      <b:Author>
        <b:NameList>
          <b:Person>
            <b:Last>Speretta</b:Last>
            <b:First>Micro</b:First>
          </b:Person>
          <b:Person>
            <b:Last>Gauch</b:Last>
            <b:First>Susan</b:First>
          </b:Person>
        </b:NameList>
      </b:Author>
      <b:Editor>
        <b:NameList>
          <b:Person>
            <b:Last>IEEE</b:Last>
          </b:Person>
        </b:NameList>
      </b:Editor>
    </b:Author>
    <b:Title>Personalized Search Based on User Search Histories</b:Title>
    <b:Year>2005</b:Year>
    <b:City>Compiegne</b:City>
    <b:BookTitle>International Conference on Web Intelligence (WI'05)</b:BookTitle>
    <b:Pages>622-628</b:Pages>
    <b:CountryRegion>France</b:CountryRegion>
    <b:RefOrder>59</b:RefOrder>
  </b:Source>
  <b:Source>
    <b:Tag>Lal09</b:Tag>
    <b:SourceType>BookSection</b:SourceType>
    <b:Guid>{107FA159-F453-449B-9401-20952FEF29D5}</b:Guid>
    <b:Year>2009</b:Year>
    <b:Title>Fusion engines for multimodal input: a survey</b:Title>
    <b:BookTitle>Proceedings of the 2009 International conference on Multimodal interfaces</b:BookTitle>
    <b:Pages>153-160</b:Pages>
    <b:City>Cambridge</b:City>
    <b:CountryRegion>Massachusetts, USA</b:CountryRegion>
    <b:Author>
      <b:Author>
        <b:NameList>
          <b:Person>
            <b:Last>Lalanne</b:Last>
            <b:First>Denis</b:First>
          </b:Person>
          <b:Person>
            <b:Last>Nigay</b:Last>
            <b:First>Laurence</b:First>
          </b:Person>
          <b:Person>
            <b:Last>Palanque</b:Last>
            <b:First>Philippe</b:First>
          </b:Person>
          <b:Person>
            <b:Last>Robinson</b:Last>
            <b:First>Peter</b:First>
          </b:Person>
          <b:Person>
            <b:Last>Vanderdonckt</b:Last>
            <b:First>Jean</b:First>
          </b:Person>
          <b:Person>
            <b:Last>Ladry</b:Last>
            <b:First>Jean-François</b:First>
          </b:Person>
        </b:NameList>
      </b:Author>
      <b:Editor>
        <b:NameList>
          <b:Person>
            <b:Last>ACM</b:Last>
          </b:Person>
        </b:NameList>
      </b:Editor>
    </b:Author>
    <b:RefOrder>60</b:RefOrder>
  </b:Source>
  <b:Source>
    <b:Tag>Yuj07</b:Tag>
    <b:SourceType>BookSection</b:SourceType>
    <b:Guid>{361F7BB2-7251-44C8-A095-6F2DBC5CD5A3}</b:Guid>
    <b:Author>
      <b:Author>
        <b:NameList>
          <b:Person>
            <b:Last>Yujian</b:Last>
            <b:First>Li</b:First>
          </b:Person>
          <b:Person>
            <b:Last>Bo</b:Last>
            <b:First>Liu</b:First>
          </b:Person>
        </b:NameList>
      </b:Author>
      <b:Editor>
        <b:NameList>
          <b:Person>
            <b:Last>IEEE</b:Last>
          </b:Person>
        </b:NameList>
      </b:Editor>
    </b:Author>
    <b:Title>A Normalized Levenshtein Distance Metric</b:Title>
    <b:BookTitle>IEEE Transactions on Pattern Analysis and Machine Intelligence</b:BookTitle>
    <b:Year>2007</b:Year>
    <b:Pages>1091 - 1095</b:Pages>
    <b:RefOrder>61</b:RefOrder>
  </b:Source>
  <b:Source>
    <b:Tag>Ide11</b:Tag>
    <b:SourceType>InternetSite</b:SourceType>
    <b:Guid>{41BD348B-11A0-457E-9220-B97DDA71F8FD}</b:Guid>
    <b:Author>
      <b:Author>
        <b:Corporate>Ideum - gestureworks</b:Corporate>
      </b:Author>
    </b:Author>
    <b:Year>2011</b:Year>
    <b:InternetSiteTitle>Open Source Gesture Library</b:InternetSiteTitle>
    <b:Month>October</b:Month>
    <b:URL>http://gestureworks.com/features/open-source-gestures</b:URL>
    <b:RefOrder>62</b:RefOrder>
  </b:Source>
  <b:Source>
    <b:Tag>Gru08</b:Tag>
    <b:SourceType>BookSection</b:SourceType>
    <b:Guid>{74E59A5E-94CD-4FFE-9E2D-A4F67DEFA247}</b:Guid>
    <b:Author>
      <b:Author>
        <b:NameList>
          <b:Person>
            <b:Last>Gruenstein</b:Last>
            <b:First>Alexander</b:First>
          </b:Person>
          <b:Person>
            <b:Last>McGraw</b:Last>
            <b:First>Ian</b:First>
          </b:Person>
          <b:Person>
            <b:Last>Badr</b:Last>
            <b:First>Ibrahim</b:First>
          </b:Person>
        </b:NameList>
      </b:Author>
      <b:Editor>
        <b:NameList>
          <b:Person>
            <b:Last>ACM</b:Last>
          </b:Person>
        </b:NameList>
      </b:Editor>
    </b:Author>
    <b:Year>2008</b:Year>
    <b:Title>The WAMI toolkit for developing, deploying, and evaluating web-accessible multimodal interfaces</b:Title>
    <b:BookTitle>Proceedings of the 10th international conference on Multimodal interfaces</b:BookTitle>
    <b:Pages>141-148</b:Pages>
    <b:City>Chania</b:City>
    <b:CountryRegion>Crete, Greece</b:CountryRegion>
    <b:RefOrder>63</b:RefOrder>
  </b:Source>
  <b:Source>
    <b:Tag>Ora98</b:Tag>
    <b:SourceType>InternetSite</b:SourceType>
    <b:Guid>{52F711F7-918C-47ED-B602-FB9B6CB63C55}</b:Guid>
    <b:Year>1998</b:Year>
    <b:Author>
      <b:Author>
        <b:Corporate>Oracle Corporation</b:Corporate>
      </b:Author>
    </b:Author>
    <b:InternetSiteTitle>Java Grammar Format Specification</b:InternetSiteTitle>
    <b:Month>October</b:Month>
    <b:URL>http://java.sun.com/products/java-media/speech/forDevelopers/JSGF</b:URL>
    <b:RefOrder>64</b:RefOrder>
  </b:Source>
  <b:Source>
    <b:Tag>Emt</b:Tag>
    <b:SourceType>InternetSite</b:SourceType>
    <b:Guid>{A17B0544-6514-4A4A-9DBC-71EC4D9D82F0}</b:Guid>
    <b:Title>Archie</b:Title>
    <b:Author>
      <b:Author>
        <b:NameList>
          <b:Person>
            <b:Last>Emtage</b:Last>
            <b:First>Alan</b:First>
            <b:Middle>and Heelan, Bill and Deutsch, J. Peter</b:Middle>
          </b:Person>
        </b:NameList>
      </b:Author>
    </b:Author>
    <b:URL>http://archie.icm.edu.pl/archie-adv_eng.html</b:URL>
    <b:Year>1990</b:Year>
    <b:RefOrder>1</b:RefOrder>
  </b:Source>
  <b:Source>
    <b:Tag>Goo12</b:Tag>
    <b:SourceType>InternetSite</b:SourceType>
    <b:Guid>{766F25FD-2E8D-4D45-A9C8-183D28DC231E}</b:Guid>
    <b:Author>
      <b:Author>
        <b:Corporate>Google, Inc.</b:Corporate>
      </b:Author>
    </b:Author>
    <b:Title>Google Voice Actions for Android</b:Title>
    <b:URL>http://www.google.com/mobile/voice-actions/</b:URL>
    <b:Year>2012</b:Year>
    <b:RefOrder>3</b:RefOrder>
  </b:Source>
  <b:Source>
    <b:Tag>App</b:Tag>
    <b:SourceType>InternetSite</b:SourceType>
    <b:Guid>{324F673A-08E3-6842-B3D5-AF90EB781020}</b:Guid>
    <b:Author>
      <b:Author>
        <b:Corporate>Apple, Inc.</b:Corporate>
      </b:Author>
    </b:Author>
    <b:Title>Apple iPhone 4S - Ask Siri to help you get things done</b:Title>
    <b:URL>http://www.apple.com/iphone/features/siri.html</b:URL>
    <b:Year>2012</b:Year>
    <b:RefOrder>2</b:RefOrder>
  </b:Source>
  <b:Source>
    <b:Tag>Goo121</b:Tag>
    <b:SourceType>InternetSite</b:SourceType>
    <b:Guid>{096B3388-C895-EB40-B6E9-A37B3A619B6E}</b:Guid>
    <b:Author>
      <b:Author>
        <b:Corporate>Google, Inc.</b:Corporate>
      </b:Author>
    </b:Author>
    <b:Title>Google Voice Search - Inside Google Search</b:Title>
    <b:URL>http://www.google.com/insidesearch/voicesearch.html</b:URL>
    <b:Year>2012</b:Year>
    <b:RefOrder>4</b:RefOrder>
  </b:Source>
  <b:Source>
    <b:Tag>JEt12</b:Tag>
    <b:SourceType>ConferenceProceedings</b:SourceType>
    <b:Guid>{E17084F3-FA40-0144-9CF4-47B04D485D34}</b:Guid>
    <b:Title>Context-aware Querying for Multimodal Search Engines</b:Title>
    <b:Year>2012</b:Year>
    <b:Author>
      <b:Author>
        <b:NameList>
          <b:Person>
            <b:Last>J. Etzold</b:Last>
            <b:First>A.</b:First>
            <b:Middle>Brousseau, P. Grimm, and T. Steiner</b:Middle>
          </b:Person>
        </b:NameList>
      </b:Author>
    </b:Author>
    <b:ConferenceName>18th International Conference on MultiMedia Modeling (MMM 2012)</b:ConferenceName>
    <b:City>Klagenfurt, Austria</b:City>
    <b:RefOrder>6</b:RefOrder>
  </b:Source>
</b:Sources>
</file>

<file path=customXml/itemProps1.xml><?xml version="1.0" encoding="utf-8"?>
<ds:datastoreItem xmlns:ds="http://schemas.openxmlformats.org/officeDocument/2006/customXml" ds:itemID="{61445966-7951-5F43-9ED8-47ECE54B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3757</Words>
  <Characters>21420</Characters>
  <Application>Microsoft Macintosh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Multimodal Interaction</vt:lpstr>
    </vt:vector>
  </TitlesOfParts>
  <Company>ATC</Company>
  <LinksUpToDate>false</LinksUpToDate>
  <CharactersWithSpaces>25127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Multimodal Interaction</dc:title>
  <dc:creator>Jonas Etzold;Paul Grimm;Alberto Massari</dc:creator>
  <cp:lastModifiedBy>Thomas Steiner</cp:lastModifiedBy>
  <cp:revision>4</cp:revision>
  <cp:lastPrinted>2012-01-17T16:50:00Z</cp:lastPrinted>
  <dcterms:created xsi:type="dcterms:W3CDTF">2012-06-20T11:56:00Z</dcterms:created>
  <dcterms:modified xsi:type="dcterms:W3CDTF">2012-06-22T11:27:00Z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T6.2</vt:lpwstr>
  </property>
</Properties>
</file>